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0BE02" w14:textId="77777777" w:rsidR="00A7392D" w:rsidRPr="00583CE9" w:rsidRDefault="00A7392D" w:rsidP="00A7392D">
      <w:pPr>
        <w:jc w:val="both"/>
        <w:rPr>
          <w:rFonts w:ascii="Helvetica" w:hAnsi="Helvetica" w:cs="Arial"/>
        </w:rPr>
      </w:pPr>
      <w:r w:rsidRPr="00583CE9">
        <w:rPr>
          <w:rFonts w:ascii="Helvetica" w:hAnsi="Helvetica" w:cs="Arial"/>
        </w:rPr>
        <w:t>Introducción</w:t>
      </w:r>
    </w:p>
    <w:p w14:paraId="1A660CE0" w14:textId="77777777" w:rsidR="00A7392D" w:rsidRPr="00583CE9" w:rsidRDefault="00A7392D" w:rsidP="00A7392D">
      <w:pPr>
        <w:jc w:val="both"/>
        <w:rPr>
          <w:rFonts w:ascii="Helvetica" w:hAnsi="Helvetica" w:cs="Arial"/>
        </w:rPr>
      </w:pPr>
    </w:p>
    <w:p w14:paraId="58089F0E" w14:textId="77777777" w:rsidR="00A7392D" w:rsidRPr="00583CE9" w:rsidRDefault="00A7392D" w:rsidP="00A7392D">
      <w:pPr>
        <w:jc w:val="both"/>
        <w:rPr>
          <w:rFonts w:ascii="Helvetica" w:hAnsi="Helvetica" w:cs="Arial"/>
        </w:rPr>
      </w:pPr>
    </w:p>
    <w:p w14:paraId="5DCAAE56" w14:textId="78A7AD71" w:rsidR="00A7392D" w:rsidRPr="00583CE9" w:rsidRDefault="00A7392D" w:rsidP="00A7392D">
      <w:pPr>
        <w:jc w:val="both"/>
        <w:rPr>
          <w:rFonts w:ascii="Helvetica" w:hAnsi="Helvetica" w:cs="Arial"/>
        </w:rPr>
      </w:pPr>
      <w:r w:rsidRPr="00583CE9">
        <w:rPr>
          <w:rFonts w:ascii="Helvetica" w:hAnsi="Helvetica" w:cs="Arial"/>
        </w:rPr>
        <w:t>Internet es una herramienta valiosa en la comercialización de productos y servicios. Tal como dice</w:t>
      </w:r>
      <w:ins w:id="0" w:author="óscar" w:date="2013-08-23T16:35:00Z">
        <w:r w:rsidR="00CF3663">
          <w:rPr>
            <w:rFonts w:ascii="Helvetica" w:hAnsi="Helvetica" w:cs="Arial"/>
          </w:rPr>
          <w:t>n</w:t>
        </w:r>
      </w:ins>
      <w:r w:rsidRPr="00583CE9">
        <w:rPr>
          <w:rFonts w:ascii="Helvetica" w:hAnsi="Helvetica" w:cs="Arial"/>
        </w:rPr>
        <w:t xml:space="preserve"> Fernández-Cavia, Huertas y Díaz-Luque (citado en Huertas y otros, 2010:2)</w:t>
      </w:r>
      <w:ins w:id="1" w:author="óscar" w:date="2013-08-23T16:36:00Z">
        <w:r w:rsidR="00CF3663">
          <w:rPr>
            <w:rFonts w:ascii="Helvetica" w:hAnsi="Helvetica" w:cs="Arial"/>
          </w:rPr>
          <w:t>,</w:t>
        </w:r>
      </w:ins>
      <w:r w:rsidRPr="00583CE9">
        <w:rPr>
          <w:rFonts w:ascii="Helvetica" w:hAnsi="Helvetica" w:cs="Arial"/>
        </w:rPr>
        <w:t xml:space="preserve"> en la presente era de la globalización y el acceso masivo a la información, los sitios </w:t>
      </w:r>
      <w:ins w:id="2" w:author="óscar" w:date="2013-08-23T16:36:00Z">
        <w:r w:rsidR="00CF3663">
          <w:rPr>
            <w:rFonts w:ascii="Helvetica" w:hAnsi="Helvetica" w:cs="Arial"/>
          </w:rPr>
          <w:t>w</w:t>
        </w:r>
        <w:r w:rsidR="00CF3663" w:rsidRPr="00583CE9">
          <w:rPr>
            <w:rFonts w:ascii="Helvetica" w:hAnsi="Helvetica" w:cs="Arial"/>
          </w:rPr>
          <w:t xml:space="preserve">eb </w:t>
        </w:r>
      </w:ins>
      <w:r w:rsidRPr="00583CE9">
        <w:rPr>
          <w:rFonts w:ascii="Helvetica" w:hAnsi="Helvetica" w:cs="Arial"/>
        </w:rPr>
        <w:t xml:space="preserve">se han revelado como un instrumento clave para la comunicación de las marcas de destino y para la comercialización de todo tipo de servicios y productos relacionados con ellas. Internet ha tenido un rápido crecimiento, lo que ha provocado una profunda modificación en el comportamiento de los viajeros actuales. </w:t>
      </w:r>
    </w:p>
    <w:p w14:paraId="438F0BE2" w14:textId="77777777" w:rsidR="00A7392D" w:rsidRPr="00583CE9" w:rsidRDefault="00A7392D" w:rsidP="00A7392D">
      <w:pPr>
        <w:jc w:val="both"/>
        <w:rPr>
          <w:rFonts w:ascii="Helvetica" w:hAnsi="Helvetica" w:cs="Arial"/>
        </w:rPr>
      </w:pPr>
    </w:p>
    <w:p w14:paraId="61C7B37E" w14:textId="53B5AFAD" w:rsidR="00A7392D" w:rsidRPr="00583CE9" w:rsidRDefault="00A7392D" w:rsidP="00A7392D">
      <w:pPr>
        <w:jc w:val="both"/>
        <w:rPr>
          <w:rFonts w:ascii="Helvetica" w:hAnsi="Helvetica" w:cs="Arial"/>
        </w:rPr>
      </w:pPr>
      <w:r w:rsidRPr="00583CE9">
        <w:rPr>
          <w:rFonts w:ascii="Helvetica" w:hAnsi="Helvetica" w:cs="Arial"/>
        </w:rPr>
        <w:t>Los avances tecnológicos han influenciado</w:t>
      </w:r>
      <w:ins w:id="3" w:author="óscar" w:date="2013-08-23T16:36:00Z">
        <w:r w:rsidR="00CF3663">
          <w:rPr>
            <w:rFonts w:ascii="Helvetica" w:hAnsi="Helvetica" w:cs="Arial"/>
          </w:rPr>
          <w:t xml:space="preserve"> a</w:t>
        </w:r>
      </w:ins>
      <w:r w:rsidRPr="00583CE9">
        <w:rPr>
          <w:rFonts w:ascii="Helvetica" w:hAnsi="Helvetica" w:cs="Arial"/>
        </w:rPr>
        <w:t xml:space="preserve"> las empresas turísticas, sobre</w:t>
      </w:r>
      <w:ins w:id="4" w:author="óscar" w:date="2013-08-23T16:36:00Z">
        <w:r w:rsidR="00CF3663">
          <w:rPr>
            <w:rFonts w:ascii="Helvetica" w:hAnsi="Helvetica" w:cs="Arial"/>
          </w:rPr>
          <w:t xml:space="preserve"> </w:t>
        </w:r>
      </w:ins>
      <w:r w:rsidRPr="00583CE9">
        <w:rPr>
          <w:rFonts w:ascii="Helvetica" w:hAnsi="Helvetica" w:cs="Arial"/>
        </w:rPr>
        <w:t>todo en la manera</w:t>
      </w:r>
      <w:ins w:id="5" w:author="óscar" w:date="2013-08-23T16:36:00Z">
        <w:r w:rsidR="00CF3663">
          <w:rPr>
            <w:rFonts w:ascii="Helvetica" w:hAnsi="Helvetica" w:cs="Arial"/>
          </w:rPr>
          <w:t xml:space="preserve"> en</w:t>
        </w:r>
      </w:ins>
      <w:r w:rsidRPr="00583CE9">
        <w:rPr>
          <w:rFonts w:ascii="Helvetica" w:hAnsi="Helvetica" w:cs="Arial"/>
        </w:rPr>
        <w:t xml:space="preserve"> que distribuyen sus productos en el mercado. En la actualidad, el usuario está más informado y es más exigente, actuando cada vez más por si solo en las búsquedas a través de Internet de información sobre destinos turísticos. Por este motivo Internet se ha convertido en una herramienta imprescindible en nuestros días. En este trabajo de investigación buscamos analizar las páginas web de los entes promotores de turismo de las capitales de las provincias costeras de Cataluña, Barcelona, Tarragona y Girona. Las tres capitales reciben muchos turistas durante todo el año, lo que resulta una importancia económica para la región. </w:t>
      </w:r>
    </w:p>
    <w:p w14:paraId="453DD32C" w14:textId="77777777" w:rsidR="00A7392D" w:rsidRPr="00583CE9" w:rsidRDefault="00A7392D" w:rsidP="00A7392D">
      <w:pPr>
        <w:jc w:val="both"/>
        <w:rPr>
          <w:rFonts w:ascii="Helvetica" w:hAnsi="Helvetica" w:cs="Arial"/>
        </w:rPr>
      </w:pPr>
    </w:p>
    <w:p w14:paraId="6FDB1620" w14:textId="27B0F8A5" w:rsidR="00A7392D" w:rsidRPr="00583CE9" w:rsidRDefault="00A7392D" w:rsidP="00A7392D">
      <w:pPr>
        <w:jc w:val="both"/>
        <w:rPr>
          <w:rFonts w:ascii="Helvetica" w:hAnsi="Helvetica" w:cs="Arial"/>
        </w:rPr>
      </w:pPr>
      <w:r w:rsidRPr="00583CE9">
        <w:rPr>
          <w:rFonts w:ascii="Helvetica" w:hAnsi="Helvetica" w:cs="Arial"/>
        </w:rPr>
        <w:t>El objetivo principal de la investigación que presentamos es analizar el grado de usabilidad, interactividad, accesibili</w:t>
      </w:r>
      <w:r w:rsidR="00583CE9">
        <w:rPr>
          <w:rFonts w:ascii="Helvetica" w:hAnsi="Helvetica" w:cs="Arial"/>
        </w:rPr>
        <w:t>dad y presencia en la Web 2.0 d</w:t>
      </w:r>
      <w:r w:rsidRPr="00583CE9">
        <w:rPr>
          <w:rFonts w:ascii="Helvetica" w:hAnsi="Helvetica" w:cs="Arial"/>
        </w:rPr>
        <w:t xml:space="preserve">e las páginas </w:t>
      </w:r>
      <w:ins w:id="6" w:author="óscar" w:date="2013-08-23T16:37:00Z">
        <w:r w:rsidR="00CF3663">
          <w:rPr>
            <w:rFonts w:ascii="Helvetica" w:hAnsi="Helvetica" w:cs="Arial"/>
          </w:rPr>
          <w:t>w</w:t>
        </w:r>
        <w:r w:rsidR="00CF3663" w:rsidRPr="00583CE9">
          <w:rPr>
            <w:rFonts w:ascii="Helvetica" w:hAnsi="Helvetica" w:cs="Arial"/>
          </w:rPr>
          <w:t xml:space="preserve">eb </w:t>
        </w:r>
      </w:ins>
      <w:r w:rsidRPr="00583CE9">
        <w:rPr>
          <w:rFonts w:ascii="Helvetica" w:hAnsi="Helvetica" w:cs="Arial"/>
        </w:rPr>
        <w:t>de los entes promotores de turismo de las ciudades de Barcelona, Tarragona y Girona.</w:t>
      </w:r>
    </w:p>
    <w:p w14:paraId="42ECACFB" w14:textId="77777777" w:rsidR="00A7392D" w:rsidRPr="00583CE9" w:rsidRDefault="00A7392D" w:rsidP="00A7392D">
      <w:pPr>
        <w:jc w:val="both"/>
        <w:rPr>
          <w:rFonts w:ascii="Helvetica" w:hAnsi="Helvetica" w:cs="Arial"/>
        </w:rPr>
      </w:pPr>
    </w:p>
    <w:p w14:paraId="0CB4EDA2" w14:textId="366689DA" w:rsidR="00A7392D" w:rsidRPr="00583CE9" w:rsidRDefault="00A7392D" w:rsidP="00A7392D">
      <w:pPr>
        <w:jc w:val="both"/>
        <w:rPr>
          <w:rFonts w:ascii="Helvetica" w:hAnsi="Helvetica" w:cs="Arial"/>
        </w:rPr>
      </w:pPr>
      <w:r w:rsidRPr="00583CE9">
        <w:rPr>
          <w:rFonts w:ascii="Helvetica" w:hAnsi="Helvetica" w:cs="Arial"/>
        </w:rPr>
        <w:t xml:space="preserve">En la primera parte del trabajo el lector va encontrar una recorrido </w:t>
      </w:r>
      <w:ins w:id="7" w:author="óscar" w:date="2013-08-23T16:38:00Z">
        <w:r w:rsidR="00CF3663">
          <w:rPr>
            <w:rFonts w:ascii="Helvetica" w:hAnsi="Helvetica" w:cs="Arial"/>
          </w:rPr>
          <w:t>por</w:t>
        </w:r>
        <w:r w:rsidR="00CF3663" w:rsidRPr="00583CE9">
          <w:rPr>
            <w:rFonts w:ascii="Helvetica" w:hAnsi="Helvetica" w:cs="Arial"/>
          </w:rPr>
          <w:t xml:space="preserve"> </w:t>
        </w:r>
      </w:ins>
      <w:r w:rsidRPr="00583CE9">
        <w:rPr>
          <w:rFonts w:ascii="Helvetica" w:hAnsi="Helvetica" w:cs="Arial"/>
        </w:rPr>
        <w:t>la historia de Internet</w:t>
      </w:r>
      <w:ins w:id="8" w:author="óscar" w:date="2013-08-23T16:38:00Z">
        <w:r w:rsidR="00CF3663">
          <w:rPr>
            <w:rFonts w:ascii="Helvetica" w:hAnsi="Helvetica" w:cs="Arial"/>
          </w:rPr>
          <w:t xml:space="preserve"> en la que se comenta</w:t>
        </w:r>
      </w:ins>
      <w:r w:rsidRPr="00583CE9">
        <w:rPr>
          <w:rFonts w:ascii="Helvetica" w:hAnsi="Helvetica" w:cs="Arial"/>
        </w:rPr>
        <w:t xml:space="preserve"> de </w:t>
      </w:r>
      <w:ins w:id="9" w:author="óscar" w:date="2013-08-23T16:38:00Z">
        <w:r w:rsidR="00CF3663" w:rsidRPr="00583CE9">
          <w:rPr>
            <w:rFonts w:ascii="Helvetica" w:hAnsi="Helvetica" w:cs="Arial"/>
          </w:rPr>
          <w:t>d</w:t>
        </w:r>
        <w:r w:rsidR="00CF3663">
          <w:rPr>
            <w:rFonts w:ascii="Helvetica" w:hAnsi="Helvetica" w:cs="Arial"/>
          </w:rPr>
          <w:t>ó</w:t>
        </w:r>
        <w:r w:rsidR="00CF3663" w:rsidRPr="00583CE9">
          <w:rPr>
            <w:rFonts w:ascii="Helvetica" w:hAnsi="Helvetica" w:cs="Arial"/>
          </w:rPr>
          <w:t xml:space="preserve">nde </w:t>
        </w:r>
      </w:ins>
      <w:r w:rsidRPr="00583CE9">
        <w:rPr>
          <w:rFonts w:ascii="Helvetica" w:hAnsi="Helvetica" w:cs="Arial"/>
        </w:rPr>
        <w:t xml:space="preserve">ha surgido esta herramienta, </w:t>
      </w:r>
      <w:ins w:id="10" w:author="óscar" w:date="2013-08-23T16:38:00Z">
        <w:r w:rsidR="00CF3663" w:rsidRPr="00583CE9">
          <w:rPr>
            <w:rFonts w:ascii="Helvetica" w:hAnsi="Helvetica" w:cs="Arial"/>
          </w:rPr>
          <w:t>c</w:t>
        </w:r>
        <w:r w:rsidR="00CF3663">
          <w:rPr>
            <w:rFonts w:ascii="Helvetica" w:hAnsi="Helvetica" w:cs="Arial"/>
          </w:rPr>
          <w:t>ó</w:t>
        </w:r>
        <w:r w:rsidR="00CF3663" w:rsidRPr="00583CE9">
          <w:rPr>
            <w:rFonts w:ascii="Helvetica" w:hAnsi="Helvetica" w:cs="Arial"/>
          </w:rPr>
          <w:t xml:space="preserve">mo </w:t>
        </w:r>
        <w:r w:rsidR="00CF3663">
          <w:rPr>
            <w:rFonts w:ascii="Helvetica" w:hAnsi="Helvetica" w:cs="Arial"/>
          </w:rPr>
          <w:t>e</w:t>
        </w:r>
        <w:r w:rsidR="00CF3663" w:rsidRPr="00583CE9">
          <w:rPr>
            <w:rFonts w:ascii="Helvetica" w:hAnsi="Helvetica" w:cs="Arial"/>
          </w:rPr>
          <w:t xml:space="preserve">sta </w:t>
        </w:r>
      </w:ins>
      <w:r w:rsidRPr="00583CE9">
        <w:rPr>
          <w:rFonts w:ascii="Helvetica" w:hAnsi="Helvetica" w:cs="Arial"/>
        </w:rPr>
        <w:t>se fue desarrollando para llegar a lo que es hoy en día y también su definición desde el punto de vista de varios autores.</w:t>
      </w:r>
    </w:p>
    <w:p w14:paraId="140D082A" w14:textId="77777777" w:rsidR="00A7392D" w:rsidRPr="00583CE9" w:rsidRDefault="00A7392D" w:rsidP="00A7392D">
      <w:pPr>
        <w:jc w:val="both"/>
        <w:rPr>
          <w:rFonts w:ascii="Helvetica" w:hAnsi="Helvetica" w:cs="Arial"/>
        </w:rPr>
      </w:pPr>
    </w:p>
    <w:p w14:paraId="52FF0275" w14:textId="39ABB118" w:rsidR="00A7392D" w:rsidRPr="00583CE9" w:rsidRDefault="00A7392D" w:rsidP="00A7392D">
      <w:pPr>
        <w:jc w:val="both"/>
        <w:rPr>
          <w:rFonts w:ascii="Helvetica" w:hAnsi="Helvetica" w:cs="Arial"/>
        </w:rPr>
      </w:pPr>
      <w:r w:rsidRPr="00583CE9">
        <w:rPr>
          <w:rFonts w:ascii="Helvetica" w:hAnsi="Helvetica" w:cs="Arial"/>
        </w:rPr>
        <w:t xml:space="preserve">El siguiente apartado del Marco Teórico habla de la </w:t>
      </w:r>
      <w:proofErr w:type="spellStart"/>
      <w:r w:rsidRPr="00583CE9">
        <w:rPr>
          <w:rFonts w:ascii="Helvetica" w:hAnsi="Helvetica" w:cs="Arial"/>
        </w:rPr>
        <w:t>World</w:t>
      </w:r>
      <w:proofErr w:type="spellEnd"/>
      <w:r w:rsidRPr="00583CE9">
        <w:rPr>
          <w:rFonts w:ascii="Helvetica" w:hAnsi="Helvetica" w:cs="Arial"/>
        </w:rPr>
        <w:t xml:space="preserve"> Wide Web, que es nuestro objeto de análisis. Comentamos de donde ha surgido la </w:t>
      </w:r>
      <w:proofErr w:type="spellStart"/>
      <w:ins w:id="11" w:author="óscar" w:date="2013-08-23T16:38:00Z">
        <w:r w:rsidR="00CF3663">
          <w:rPr>
            <w:rFonts w:ascii="Helvetica" w:hAnsi="Helvetica" w:cs="Arial"/>
          </w:rPr>
          <w:t>W</w:t>
        </w:r>
        <w:r w:rsidR="00CF3663" w:rsidRPr="00583CE9">
          <w:rPr>
            <w:rFonts w:ascii="Helvetica" w:hAnsi="Helvetica" w:cs="Arial"/>
          </w:rPr>
          <w:t>orld</w:t>
        </w:r>
        <w:proofErr w:type="spellEnd"/>
        <w:r w:rsidR="00CF3663" w:rsidRPr="00583CE9">
          <w:rPr>
            <w:rFonts w:ascii="Helvetica" w:hAnsi="Helvetica" w:cs="Arial"/>
          </w:rPr>
          <w:t xml:space="preserve"> </w:t>
        </w:r>
        <w:r w:rsidR="00CF3663">
          <w:rPr>
            <w:rFonts w:ascii="Helvetica" w:hAnsi="Helvetica" w:cs="Arial"/>
          </w:rPr>
          <w:t>W</w:t>
        </w:r>
        <w:r w:rsidR="00CF3663" w:rsidRPr="00583CE9">
          <w:rPr>
            <w:rFonts w:ascii="Helvetica" w:hAnsi="Helvetica" w:cs="Arial"/>
          </w:rPr>
          <w:t xml:space="preserve">ide </w:t>
        </w:r>
      </w:ins>
      <w:r w:rsidRPr="00583CE9">
        <w:rPr>
          <w:rFonts w:ascii="Helvetica" w:hAnsi="Helvetica" w:cs="Arial"/>
        </w:rPr>
        <w:t xml:space="preserve">Web, sus definiciones según el punto de vista de la Real Academia Española y de varios autores expertos sobre el tema. En este capítulo discutimos el cambio que ha tenido la Web desde su creación hasta los días actuales, utilizando las ideas de </w:t>
      </w:r>
      <w:proofErr w:type="spellStart"/>
      <w:r w:rsidRPr="00583CE9">
        <w:rPr>
          <w:rFonts w:ascii="Helvetica" w:hAnsi="Helvetica" w:cs="Arial"/>
        </w:rPr>
        <w:t>Nafría</w:t>
      </w:r>
      <w:proofErr w:type="spellEnd"/>
      <w:r w:rsidRPr="00583CE9">
        <w:rPr>
          <w:rFonts w:ascii="Helvetica" w:hAnsi="Helvetica" w:cs="Arial"/>
        </w:rPr>
        <w:t xml:space="preserve"> (2007), Cobo y Pardo (2007) y </w:t>
      </w:r>
      <w:proofErr w:type="spellStart"/>
      <w:r w:rsidRPr="00583CE9">
        <w:rPr>
          <w:rFonts w:ascii="Helvetica" w:hAnsi="Helvetica" w:cs="Arial"/>
        </w:rPr>
        <w:t>Fumero</w:t>
      </w:r>
      <w:proofErr w:type="spellEnd"/>
      <w:r w:rsidRPr="00583CE9">
        <w:rPr>
          <w:rFonts w:ascii="Helvetica" w:hAnsi="Helvetica" w:cs="Arial"/>
        </w:rPr>
        <w:t xml:space="preserve"> y Roca (2007). La Web ha pasado por una gran transformación a lo largo de los años, dejando de ser unidireccional, </w:t>
      </w:r>
      <w:ins w:id="12" w:author="óscar" w:date="2013-08-23T16:40:00Z">
        <w:r w:rsidR="00CF3663">
          <w:rPr>
            <w:rFonts w:ascii="Helvetica" w:hAnsi="Helvetica" w:cs="Arial"/>
          </w:rPr>
          <w:t>cuando</w:t>
        </w:r>
        <w:r w:rsidR="00CF3663" w:rsidRPr="00583CE9">
          <w:rPr>
            <w:rFonts w:ascii="Helvetica" w:hAnsi="Helvetica" w:cs="Arial"/>
          </w:rPr>
          <w:t xml:space="preserve"> </w:t>
        </w:r>
      </w:ins>
      <w:r w:rsidRPr="00583CE9">
        <w:rPr>
          <w:rFonts w:ascii="Helvetica" w:hAnsi="Helvetica" w:cs="Arial"/>
        </w:rPr>
        <w:t xml:space="preserve">los usuarios solamente recibían la información, pasando a ser bidireccional, </w:t>
      </w:r>
      <w:ins w:id="13" w:author="óscar" w:date="2013-08-23T16:40:00Z">
        <w:r w:rsidR="00CF3663">
          <w:rPr>
            <w:rFonts w:ascii="Helvetica" w:hAnsi="Helvetica" w:cs="Arial"/>
          </w:rPr>
          <w:t>en que</w:t>
        </w:r>
        <w:r w:rsidR="00CF3663" w:rsidRPr="00583CE9">
          <w:rPr>
            <w:rFonts w:ascii="Helvetica" w:hAnsi="Helvetica" w:cs="Arial"/>
          </w:rPr>
          <w:t xml:space="preserve"> </w:t>
        </w:r>
      </w:ins>
      <w:r w:rsidRPr="00583CE9">
        <w:rPr>
          <w:rFonts w:ascii="Helvetica" w:hAnsi="Helvetica" w:cs="Arial"/>
        </w:rPr>
        <w:t>el papel del emisor y receptor acaban mezclándose. La fase unidireccional de la Web podemos llamar</w:t>
      </w:r>
      <w:ins w:id="14" w:author="óscar" w:date="2013-08-23T16:40:00Z">
        <w:r w:rsidR="00CF3663">
          <w:rPr>
            <w:rFonts w:ascii="Helvetica" w:hAnsi="Helvetica" w:cs="Arial"/>
          </w:rPr>
          <w:t>la</w:t>
        </w:r>
      </w:ins>
      <w:r w:rsidRPr="00583CE9">
        <w:rPr>
          <w:rFonts w:ascii="Helvetica" w:hAnsi="Helvetica" w:cs="Arial"/>
        </w:rPr>
        <w:t xml:space="preserve"> Web 1.0 y la fase bidireccional Web 2.0. </w:t>
      </w:r>
    </w:p>
    <w:p w14:paraId="1C0E1C1F" w14:textId="77777777" w:rsidR="00A7392D" w:rsidRPr="00583CE9" w:rsidRDefault="00A7392D" w:rsidP="00A7392D">
      <w:pPr>
        <w:jc w:val="both"/>
        <w:rPr>
          <w:rFonts w:ascii="Helvetica" w:hAnsi="Helvetica" w:cs="Arial"/>
        </w:rPr>
      </w:pPr>
    </w:p>
    <w:p w14:paraId="64598E07" w14:textId="771B7E4B" w:rsidR="00A7392D" w:rsidRPr="00583CE9" w:rsidRDefault="00A7392D" w:rsidP="00A7392D">
      <w:pPr>
        <w:jc w:val="both"/>
        <w:rPr>
          <w:rFonts w:ascii="Helvetica" w:hAnsi="Helvetica" w:cs="Arial"/>
        </w:rPr>
      </w:pPr>
      <w:proofErr w:type="spellStart"/>
      <w:r w:rsidRPr="00583CE9">
        <w:rPr>
          <w:rFonts w:ascii="Helvetica" w:hAnsi="Helvetica" w:cs="Arial"/>
        </w:rPr>
        <w:t>O'Reilly</w:t>
      </w:r>
      <w:proofErr w:type="spellEnd"/>
      <w:r w:rsidRPr="00583CE9">
        <w:rPr>
          <w:rFonts w:ascii="Helvetica" w:hAnsi="Helvetica" w:cs="Arial"/>
        </w:rPr>
        <w:t xml:space="preserve"> (2005), el creador del concepto Web 2.0, nos explica en esta parte del trabajo la definición de Web 2.0 y sus </w:t>
      </w:r>
      <w:ins w:id="15" w:author="óscar" w:date="2013-08-23T16:41:00Z">
        <w:r w:rsidR="00E54935">
          <w:rPr>
            <w:rFonts w:ascii="Helvetica" w:hAnsi="Helvetica" w:cs="Arial"/>
          </w:rPr>
          <w:t>siete</w:t>
        </w:r>
        <w:r w:rsidR="00E54935" w:rsidRPr="00583CE9">
          <w:rPr>
            <w:rFonts w:ascii="Helvetica" w:hAnsi="Helvetica" w:cs="Arial"/>
          </w:rPr>
          <w:t xml:space="preserve"> </w:t>
        </w:r>
      </w:ins>
      <w:r w:rsidRPr="00583CE9">
        <w:rPr>
          <w:rFonts w:ascii="Helvetica" w:hAnsi="Helvetica" w:cs="Arial"/>
        </w:rPr>
        <w:t>principales características: la Web como plataforma de trabajo, el fortalecimiento de la inteligencia colectiva, la gestión de las bases de datos como competencia básica, el fin del ciclo de las actualizaciones de versiones de software, los modelos de programación ligera junto a la búsqueda de la simplicidad, el software no limitado a un solo dispositivo y las experiencias enriquecedoras de los usuarios.</w:t>
      </w:r>
    </w:p>
    <w:p w14:paraId="5AAA884B" w14:textId="77777777" w:rsidR="00A7392D" w:rsidRPr="00583CE9" w:rsidRDefault="00A7392D" w:rsidP="00A7392D">
      <w:pPr>
        <w:jc w:val="both"/>
        <w:rPr>
          <w:rFonts w:ascii="Helvetica" w:hAnsi="Helvetica" w:cs="Arial"/>
        </w:rPr>
      </w:pPr>
    </w:p>
    <w:p w14:paraId="5B3B98B6" w14:textId="5E73A613" w:rsidR="00A7392D" w:rsidRPr="00583CE9" w:rsidRDefault="00A7392D" w:rsidP="00A7392D">
      <w:pPr>
        <w:jc w:val="both"/>
        <w:rPr>
          <w:rFonts w:ascii="Helvetica" w:hAnsi="Helvetica" w:cs="Arial"/>
        </w:rPr>
      </w:pPr>
      <w:r w:rsidRPr="00583CE9">
        <w:rPr>
          <w:rFonts w:ascii="Helvetica" w:hAnsi="Helvetica" w:cs="Arial"/>
        </w:rPr>
        <w:lastRenderedPageBreak/>
        <w:t xml:space="preserve">En el siguiente punto se habla de </w:t>
      </w:r>
      <w:r w:rsidRPr="003652A9">
        <w:rPr>
          <w:rFonts w:ascii="Helvetica" w:hAnsi="Helvetica" w:cs="Arial"/>
          <w:i/>
        </w:rPr>
        <w:t>marketing</w:t>
      </w:r>
      <w:r w:rsidRPr="00583CE9">
        <w:rPr>
          <w:rFonts w:ascii="Helvetica" w:hAnsi="Helvetica" w:cs="Arial"/>
        </w:rPr>
        <w:t xml:space="preserve"> y sus definiciones. En este capítulo comentamos que en 1975, con la publicación del artículo de </w:t>
      </w:r>
      <w:proofErr w:type="spellStart"/>
      <w:r w:rsidRPr="00583CE9">
        <w:rPr>
          <w:rFonts w:ascii="Helvetica" w:hAnsi="Helvetica" w:cs="Arial"/>
        </w:rPr>
        <w:t>Bagozzi</w:t>
      </w:r>
      <w:proofErr w:type="spellEnd"/>
      <w:r w:rsidRPr="00583CE9">
        <w:rPr>
          <w:rFonts w:ascii="Helvetica" w:hAnsi="Helvetica" w:cs="Arial"/>
        </w:rPr>
        <w:t xml:space="preserve">, </w:t>
      </w:r>
      <w:ins w:id="16" w:author="óscar" w:date="2013-08-23T16:42:00Z">
        <w:r w:rsidR="00E54935">
          <w:rPr>
            <w:rFonts w:ascii="Helvetica" w:hAnsi="Helvetica" w:cs="Arial"/>
          </w:rPr>
          <w:t>“</w:t>
        </w:r>
      </w:ins>
      <w:r w:rsidRPr="00583CE9">
        <w:rPr>
          <w:rFonts w:ascii="Helvetica" w:hAnsi="Helvetica" w:cs="Arial"/>
        </w:rPr>
        <w:t xml:space="preserve">Marketing as </w:t>
      </w:r>
      <w:proofErr w:type="spellStart"/>
      <w:r w:rsidRPr="00583CE9">
        <w:rPr>
          <w:rFonts w:ascii="Helvetica" w:hAnsi="Helvetica" w:cs="Arial"/>
        </w:rPr>
        <w:t>Echange</w:t>
      </w:r>
      <w:proofErr w:type="spellEnd"/>
      <w:ins w:id="17" w:author="óscar" w:date="2013-08-23T16:42:00Z">
        <w:r w:rsidR="00E54935">
          <w:rPr>
            <w:rFonts w:ascii="Helvetica" w:hAnsi="Helvetica" w:cs="Arial"/>
          </w:rPr>
          <w:t>”</w:t>
        </w:r>
      </w:ins>
      <w:r w:rsidRPr="00583CE9">
        <w:rPr>
          <w:rFonts w:ascii="Helvetica" w:hAnsi="Helvetica" w:cs="Arial"/>
        </w:rPr>
        <w:t xml:space="preserve">, ha surgido el primer concepto de </w:t>
      </w:r>
      <w:r w:rsidRPr="003652A9">
        <w:rPr>
          <w:rFonts w:ascii="Helvetica" w:hAnsi="Helvetica" w:cs="Arial"/>
          <w:i/>
        </w:rPr>
        <w:t>marketing</w:t>
      </w:r>
      <w:r w:rsidRPr="00583CE9">
        <w:rPr>
          <w:rFonts w:ascii="Helvetica" w:hAnsi="Helvetica" w:cs="Arial"/>
        </w:rPr>
        <w:t>. Hoy</w:t>
      </w:r>
      <w:ins w:id="18" w:author="óscar" w:date="2013-08-23T16:42:00Z">
        <w:r w:rsidR="00E54935">
          <w:rPr>
            <w:rFonts w:ascii="Helvetica" w:hAnsi="Helvetica" w:cs="Arial"/>
          </w:rPr>
          <w:t>,</w:t>
        </w:r>
      </w:ins>
      <w:r w:rsidRPr="00583CE9">
        <w:rPr>
          <w:rFonts w:ascii="Helvetica" w:hAnsi="Helvetica" w:cs="Arial"/>
        </w:rPr>
        <w:t xml:space="preserve"> al hablar de </w:t>
      </w:r>
      <w:r w:rsidRPr="003652A9">
        <w:rPr>
          <w:rFonts w:ascii="Helvetica" w:hAnsi="Helvetica" w:cs="Arial"/>
          <w:i/>
        </w:rPr>
        <w:t>marketing</w:t>
      </w:r>
      <w:r w:rsidRPr="00583CE9">
        <w:rPr>
          <w:rFonts w:ascii="Helvetica" w:hAnsi="Helvetica" w:cs="Arial"/>
        </w:rPr>
        <w:t xml:space="preserve"> encontramos una infinidad de conceptos y definiciones. En esta parte del trabajo </w:t>
      </w:r>
      <w:ins w:id="19" w:author="óscar" w:date="2013-08-23T16:42:00Z">
        <w:r w:rsidR="00E54935">
          <w:rPr>
            <w:rFonts w:ascii="Helvetica" w:hAnsi="Helvetica" w:cs="Arial"/>
          </w:rPr>
          <w:t>confrontamos</w:t>
        </w:r>
        <w:r w:rsidR="00E54935" w:rsidRPr="00583CE9">
          <w:rPr>
            <w:rFonts w:ascii="Helvetica" w:hAnsi="Helvetica" w:cs="Arial"/>
          </w:rPr>
          <w:t xml:space="preserve"> </w:t>
        </w:r>
      </w:ins>
      <w:r w:rsidRPr="00583CE9">
        <w:rPr>
          <w:rFonts w:ascii="Helvetica" w:hAnsi="Helvetica" w:cs="Arial"/>
        </w:rPr>
        <w:t xml:space="preserve">las diversas ideas y conceptos de </w:t>
      </w:r>
      <w:r w:rsidRPr="003652A9">
        <w:rPr>
          <w:rFonts w:ascii="Helvetica" w:hAnsi="Helvetica" w:cs="Arial"/>
          <w:i/>
        </w:rPr>
        <w:t>marketing</w:t>
      </w:r>
      <w:r w:rsidRPr="00583CE9">
        <w:rPr>
          <w:rFonts w:ascii="Helvetica" w:hAnsi="Helvetica" w:cs="Arial"/>
        </w:rPr>
        <w:t xml:space="preserve"> de los autores Esteban y otros (2002), </w:t>
      </w:r>
      <w:proofErr w:type="spellStart"/>
      <w:r w:rsidRPr="00583CE9">
        <w:rPr>
          <w:rFonts w:ascii="Helvetica" w:hAnsi="Helvetica" w:cs="Arial"/>
        </w:rPr>
        <w:t>Adell</w:t>
      </w:r>
      <w:proofErr w:type="spellEnd"/>
      <w:r w:rsidRPr="00583CE9">
        <w:rPr>
          <w:rFonts w:ascii="Helvetica" w:hAnsi="Helvetica" w:cs="Arial"/>
        </w:rPr>
        <w:t xml:space="preserve"> (2007) y </w:t>
      </w:r>
      <w:proofErr w:type="spellStart"/>
      <w:r w:rsidRPr="00583CE9">
        <w:rPr>
          <w:rFonts w:ascii="Helvetica" w:hAnsi="Helvetica" w:cs="Arial"/>
        </w:rPr>
        <w:t>Atlés</w:t>
      </w:r>
      <w:proofErr w:type="spellEnd"/>
      <w:r w:rsidRPr="00583CE9">
        <w:rPr>
          <w:rFonts w:ascii="Helvetica" w:hAnsi="Helvetica" w:cs="Arial"/>
        </w:rPr>
        <w:t xml:space="preserve"> (1993). </w:t>
      </w:r>
    </w:p>
    <w:p w14:paraId="185E5470" w14:textId="77777777" w:rsidR="00A7392D" w:rsidRPr="00583CE9" w:rsidRDefault="00A7392D" w:rsidP="00A7392D">
      <w:pPr>
        <w:jc w:val="both"/>
        <w:rPr>
          <w:rFonts w:ascii="Helvetica" w:hAnsi="Helvetica" w:cs="Arial"/>
        </w:rPr>
      </w:pPr>
    </w:p>
    <w:p w14:paraId="75DA09C0" w14:textId="5F0EE6E5" w:rsidR="00A7392D" w:rsidRPr="00583CE9" w:rsidRDefault="00A7392D" w:rsidP="00A7392D">
      <w:pPr>
        <w:jc w:val="both"/>
        <w:rPr>
          <w:rFonts w:ascii="Helvetica" w:hAnsi="Helvetica" w:cs="Arial"/>
        </w:rPr>
      </w:pPr>
      <w:r w:rsidRPr="00583CE9">
        <w:rPr>
          <w:rFonts w:ascii="Helvetica" w:hAnsi="Helvetica" w:cs="Arial"/>
        </w:rPr>
        <w:t xml:space="preserve">Siguiendo con el </w:t>
      </w:r>
      <w:r w:rsidRPr="003652A9">
        <w:rPr>
          <w:rFonts w:ascii="Helvetica" w:hAnsi="Helvetica" w:cs="Arial"/>
          <w:i/>
        </w:rPr>
        <w:t>Marketing</w:t>
      </w:r>
      <w:r w:rsidRPr="00583CE9">
        <w:rPr>
          <w:rFonts w:ascii="Helvetica" w:hAnsi="Helvetica" w:cs="Arial"/>
        </w:rPr>
        <w:t xml:space="preserve">, en el siguiente punto del Marco Teórico, hacemos una relación </w:t>
      </w:r>
      <w:ins w:id="20" w:author="óscar" w:date="2013-08-23T16:42:00Z">
        <w:r w:rsidR="00E54935">
          <w:rPr>
            <w:rFonts w:ascii="Helvetica" w:hAnsi="Helvetica" w:cs="Arial"/>
          </w:rPr>
          <w:t>entre el</w:t>
        </w:r>
      </w:ins>
      <w:r w:rsidRPr="00583CE9">
        <w:rPr>
          <w:rFonts w:ascii="Helvetica" w:hAnsi="Helvetica" w:cs="Arial"/>
        </w:rPr>
        <w:t xml:space="preserve"> </w:t>
      </w:r>
      <w:r w:rsidRPr="003652A9">
        <w:rPr>
          <w:rFonts w:ascii="Helvetica" w:hAnsi="Helvetica" w:cs="Arial"/>
          <w:i/>
        </w:rPr>
        <w:t>Marketing</w:t>
      </w:r>
      <w:r w:rsidRPr="00583CE9">
        <w:rPr>
          <w:rFonts w:ascii="Helvetica" w:hAnsi="Helvetica" w:cs="Arial"/>
        </w:rPr>
        <w:t xml:space="preserve"> y el turismo, explicando las características particulares de los servicios: la intangibilidad, el carácter indisociable, la variabilidad y el carácter perecedero. </w:t>
      </w:r>
      <w:proofErr w:type="spellStart"/>
      <w:r w:rsidRPr="00583CE9">
        <w:rPr>
          <w:rFonts w:ascii="Helvetica" w:hAnsi="Helvetica" w:cs="Arial"/>
        </w:rPr>
        <w:t>Kotler</w:t>
      </w:r>
      <w:proofErr w:type="spellEnd"/>
      <w:r w:rsidRPr="00583CE9">
        <w:rPr>
          <w:rFonts w:ascii="Helvetica" w:hAnsi="Helvetica" w:cs="Arial"/>
        </w:rPr>
        <w:t xml:space="preserve"> y otros (2004) nos definen las cuatro características del servicio de una manera simple, diciendo que los servicios no se pueden ver, probar, sentir, oír y oler antes de la compra. Los servicios no se pueden separar de sus proveedores y tampoco almacenarlos para venderlos o utilizarlos más tarde. La c</w:t>
      </w:r>
      <w:r w:rsidR="00583CE9">
        <w:rPr>
          <w:rFonts w:ascii="Helvetica" w:hAnsi="Helvetica" w:cs="Arial"/>
        </w:rPr>
        <w:t>alidad de los servicios depende</w:t>
      </w:r>
      <w:r w:rsidRPr="00583CE9">
        <w:rPr>
          <w:rFonts w:ascii="Helvetica" w:hAnsi="Helvetica" w:cs="Arial"/>
        </w:rPr>
        <w:t xml:space="preserve"> de quién, cuándo, dónde y cómo los proporcione. El autor Lynn (1977) ya comentaba que los profesionales del </w:t>
      </w:r>
      <w:r w:rsidRPr="003652A9">
        <w:rPr>
          <w:rFonts w:ascii="Helvetica" w:hAnsi="Helvetica" w:cs="Arial"/>
          <w:i/>
        </w:rPr>
        <w:t>marketing</w:t>
      </w:r>
      <w:r w:rsidRPr="00583CE9">
        <w:rPr>
          <w:rFonts w:ascii="Helvetica" w:hAnsi="Helvetica" w:cs="Arial"/>
        </w:rPr>
        <w:t xml:space="preserve"> de servicios deben buscar una manera de hacer tangible el servicio. Debido a las características particulares de los servicios, el autor </w:t>
      </w:r>
      <w:proofErr w:type="spellStart"/>
      <w:r w:rsidRPr="00583CE9">
        <w:rPr>
          <w:rFonts w:ascii="Helvetica" w:hAnsi="Helvetica" w:cs="Arial"/>
        </w:rPr>
        <w:t>Kotler</w:t>
      </w:r>
      <w:proofErr w:type="spellEnd"/>
      <w:r w:rsidRPr="00583CE9">
        <w:rPr>
          <w:rFonts w:ascii="Helvetica" w:hAnsi="Helvetica" w:cs="Arial"/>
        </w:rPr>
        <w:t xml:space="preserve"> y otros (2004), nos comenta que hay que buscar factores que </w:t>
      </w:r>
      <w:ins w:id="21" w:author="óscar" w:date="2013-08-23T16:43:00Z">
        <w:r w:rsidR="00E54935" w:rsidRPr="00583CE9">
          <w:rPr>
            <w:rFonts w:ascii="Helvetica" w:hAnsi="Helvetica" w:cs="Arial"/>
          </w:rPr>
          <w:t>contribuy</w:t>
        </w:r>
        <w:r w:rsidR="00E54935">
          <w:rPr>
            <w:rFonts w:ascii="Helvetica" w:hAnsi="Helvetica" w:cs="Arial"/>
          </w:rPr>
          <w:t>e</w:t>
        </w:r>
        <w:r w:rsidR="00E54935" w:rsidRPr="00583CE9">
          <w:rPr>
            <w:rFonts w:ascii="Helvetica" w:hAnsi="Helvetica" w:cs="Arial"/>
          </w:rPr>
          <w:t xml:space="preserve">n </w:t>
        </w:r>
      </w:ins>
      <w:r w:rsidRPr="00583CE9">
        <w:rPr>
          <w:rFonts w:ascii="Helvetica" w:hAnsi="Helvetica" w:cs="Arial"/>
        </w:rPr>
        <w:t xml:space="preserve">a </w:t>
      </w:r>
      <w:ins w:id="22" w:author="óscar" w:date="2013-08-23T16:44:00Z">
        <w:r w:rsidR="00E54935">
          <w:rPr>
            <w:rFonts w:ascii="Helvetica" w:hAnsi="Helvetica" w:cs="Arial"/>
          </w:rPr>
          <w:t>hacer tangible</w:t>
        </w:r>
        <w:r w:rsidR="00E54935" w:rsidRPr="00583CE9">
          <w:rPr>
            <w:rFonts w:ascii="Helvetica" w:hAnsi="Helvetica" w:cs="Arial"/>
          </w:rPr>
          <w:t xml:space="preserve"> </w:t>
        </w:r>
      </w:ins>
      <w:r w:rsidRPr="00583CE9">
        <w:rPr>
          <w:rFonts w:ascii="Helvetica" w:hAnsi="Helvetica" w:cs="Arial"/>
        </w:rPr>
        <w:t xml:space="preserve">el servicio, como por ejemplo, utilizar material de promoción, la apariencia de los empleados </w:t>
      </w:r>
      <w:ins w:id="23" w:author="óscar" w:date="2013-08-23T16:44:00Z">
        <w:r w:rsidR="00E54935">
          <w:rPr>
            <w:rFonts w:ascii="Helvetica" w:hAnsi="Helvetica" w:cs="Arial"/>
          </w:rPr>
          <w:t>o</w:t>
        </w:r>
        <w:r w:rsidR="00E54935" w:rsidRPr="00583CE9">
          <w:rPr>
            <w:rFonts w:ascii="Helvetica" w:hAnsi="Helvetica" w:cs="Arial"/>
          </w:rPr>
          <w:t xml:space="preserve"> </w:t>
        </w:r>
      </w:ins>
      <w:r w:rsidRPr="00583CE9">
        <w:rPr>
          <w:rFonts w:ascii="Helvetica" w:hAnsi="Helvetica" w:cs="Arial"/>
        </w:rPr>
        <w:t>el entorno físico de la empresa.</w:t>
      </w:r>
    </w:p>
    <w:p w14:paraId="48B50C60" w14:textId="77777777" w:rsidR="00A7392D" w:rsidRPr="00583CE9" w:rsidRDefault="00A7392D" w:rsidP="00A7392D">
      <w:pPr>
        <w:jc w:val="both"/>
        <w:rPr>
          <w:rFonts w:ascii="Helvetica" w:hAnsi="Helvetica" w:cs="Arial"/>
        </w:rPr>
      </w:pPr>
    </w:p>
    <w:p w14:paraId="64A8A201" w14:textId="3D239F41" w:rsidR="00A7392D" w:rsidRPr="00583CE9" w:rsidRDefault="00A7392D" w:rsidP="00A7392D">
      <w:pPr>
        <w:jc w:val="both"/>
        <w:rPr>
          <w:rFonts w:ascii="Helvetica" w:hAnsi="Helvetica" w:cs="Arial"/>
        </w:rPr>
      </w:pPr>
      <w:r w:rsidRPr="00583CE9">
        <w:rPr>
          <w:rFonts w:ascii="Helvetica" w:hAnsi="Helvetica" w:cs="Arial"/>
        </w:rPr>
        <w:t xml:space="preserve">El Marco Teórico termina hablando del </w:t>
      </w:r>
      <w:r w:rsidRPr="003652A9">
        <w:rPr>
          <w:rFonts w:ascii="Helvetica" w:hAnsi="Helvetica" w:cs="Arial"/>
          <w:i/>
        </w:rPr>
        <w:t>Marketing</w:t>
      </w:r>
      <w:r w:rsidRPr="00583CE9">
        <w:rPr>
          <w:rFonts w:ascii="Helvetica" w:hAnsi="Helvetica" w:cs="Arial"/>
        </w:rPr>
        <w:t xml:space="preserve"> de destinos turísticos y páginas </w:t>
      </w:r>
      <w:ins w:id="24" w:author="óscar" w:date="2013-08-23T16:45:00Z">
        <w:r w:rsidR="00673082">
          <w:rPr>
            <w:rFonts w:ascii="Helvetica" w:hAnsi="Helvetica" w:cs="Arial"/>
          </w:rPr>
          <w:t>w</w:t>
        </w:r>
        <w:r w:rsidR="00673082" w:rsidRPr="00583CE9">
          <w:rPr>
            <w:rFonts w:ascii="Helvetica" w:hAnsi="Helvetica" w:cs="Arial"/>
          </w:rPr>
          <w:t>eb</w:t>
        </w:r>
      </w:ins>
      <w:r w:rsidRPr="00583CE9">
        <w:rPr>
          <w:rFonts w:ascii="Helvetica" w:hAnsi="Helvetica" w:cs="Arial"/>
        </w:rPr>
        <w:t>, tema central de este Trabajo de Fin de Carrera. Se explica cómo Internet se ha convertido en un canal de extraordinaria importancia para hacer transacciones, compartir informaciones y comunicarse. Antes de la Web, los destinos turísticos sólo contaban con escasos medios para atraer la atención de los turistas, y con la llegada de la Web ha</w:t>
      </w:r>
      <w:ins w:id="25" w:author="óscar" w:date="2013-08-23T16:46:00Z">
        <w:r w:rsidR="00673082">
          <w:rPr>
            <w:rFonts w:ascii="Helvetica" w:hAnsi="Helvetica" w:cs="Arial"/>
          </w:rPr>
          <w:t>n</w:t>
        </w:r>
      </w:ins>
      <w:r w:rsidRPr="00583CE9">
        <w:rPr>
          <w:rFonts w:ascii="Helvetica" w:hAnsi="Helvetica" w:cs="Arial"/>
        </w:rPr>
        <w:t xml:space="preserve"> cambiado las normas del </w:t>
      </w:r>
      <w:r w:rsidRPr="003652A9">
        <w:rPr>
          <w:rFonts w:ascii="Helvetica" w:hAnsi="Helvetica" w:cs="Arial"/>
          <w:i/>
        </w:rPr>
        <w:t>Marketing</w:t>
      </w:r>
      <w:r w:rsidRPr="00583CE9">
        <w:rPr>
          <w:rFonts w:ascii="Helvetica" w:hAnsi="Helvetica" w:cs="Arial"/>
        </w:rPr>
        <w:t>. La Internet puede mejorar la satisfacción de un cliente ya que le deja acceder a los servicios cuándo y dónde le apetezca.</w:t>
      </w:r>
    </w:p>
    <w:p w14:paraId="345BE61E" w14:textId="77777777" w:rsidR="00A7392D" w:rsidRPr="00583CE9" w:rsidRDefault="00A7392D" w:rsidP="00A7392D">
      <w:pPr>
        <w:jc w:val="both"/>
        <w:rPr>
          <w:rFonts w:ascii="Helvetica" w:hAnsi="Helvetica" w:cs="Arial"/>
        </w:rPr>
      </w:pPr>
    </w:p>
    <w:p w14:paraId="4497DA00" w14:textId="72E954A0" w:rsidR="00A7392D" w:rsidRPr="00583CE9" w:rsidRDefault="00A7392D" w:rsidP="00A7392D">
      <w:pPr>
        <w:jc w:val="both"/>
        <w:rPr>
          <w:rFonts w:ascii="Helvetica" w:hAnsi="Helvetica" w:cs="Arial"/>
        </w:rPr>
      </w:pPr>
      <w:r w:rsidRPr="00583CE9">
        <w:rPr>
          <w:rFonts w:ascii="Helvetica" w:hAnsi="Helvetica" w:cs="Arial"/>
        </w:rPr>
        <w:t xml:space="preserve">En este apartado se comenta que uno </w:t>
      </w:r>
      <w:ins w:id="26" w:author="óscar" w:date="2013-08-23T16:48:00Z">
        <w:r w:rsidR="001763E0" w:rsidRPr="00583CE9">
          <w:rPr>
            <w:rFonts w:ascii="Helvetica" w:hAnsi="Helvetica" w:cs="Arial"/>
          </w:rPr>
          <w:t>d</w:t>
        </w:r>
        <w:r w:rsidR="001763E0">
          <w:rPr>
            <w:rFonts w:ascii="Helvetica" w:hAnsi="Helvetica" w:cs="Arial"/>
          </w:rPr>
          <w:t>e</w:t>
        </w:r>
        <w:r w:rsidR="001763E0" w:rsidRPr="00583CE9">
          <w:rPr>
            <w:rFonts w:ascii="Helvetica" w:hAnsi="Helvetica" w:cs="Arial"/>
          </w:rPr>
          <w:t xml:space="preserve"> </w:t>
        </w:r>
      </w:ins>
      <w:r w:rsidRPr="00583CE9">
        <w:rPr>
          <w:rFonts w:ascii="Helvetica" w:hAnsi="Helvetica" w:cs="Arial"/>
        </w:rPr>
        <w:t xml:space="preserve">los usos más importantes de </w:t>
      </w:r>
      <w:ins w:id="27" w:author="óscar" w:date="2013-08-23T16:48:00Z">
        <w:r w:rsidR="001763E0">
          <w:rPr>
            <w:rFonts w:ascii="Helvetica" w:hAnsi="Helvetica" w:cs="Arial"/>
          </w:rPr>
          <w:t>I</w:t>
        </w:r>
      </w:ins>
      <w:r w:rsidRPr="00583CE9">
        <w:rPr>
          <w:rFonts w:ascii="Helvetica" w:hAnsi="Helvetica" w:cs="Arial"/>
        </w:rPr>
        <w:t>nternet es la comunicación, la Web se ha convertido en un canal de comunicación instantáneo y mundial. La difusión de las tecnologías de la información y comunicación ha ocasionado la modificación de la conducta de los viajeros actuales, creando un nuevo perfil de turista: menos interesado en los paquetes turísticos tradicionales, más exigente y sofisticado</w:t>
      </w:r>
      <w:ins w:id="28" w:author="óscar" w:date="2013-08-23T16:48:00Z">
        <w:r w:rsidR="001763E0">
          <w:rPr>
            <w:rFonts w:ascii="Helvetica" w:hAnsi="Helvetica" w:cs="Arial"/>
          </w:rPr>
          <w:t xml:space="preserve"> </w:t>
        </w:r>
      </w:ins>
      <w:r w:rsidRPr="00583CE9">
        <w:rPr>
          <w:rFonts w:ascii="Helvetica" w:hAnsi="Helvetica" w:cs="Arial"/>
        </w:rPr>
        <w:t>y habituado a dirigirse directamente a lo</w:t>
      </w:r>
      <w:r w:rsidR="00583CE9">
        <w:rPr>
          <w:rFonts w:ascii="Helvetica" w:hAnsi="Helvetica" w:cs="Arial"/>
        </w:rPr>
        <w:t>s</w:t>
      </w:r>
      <w:r w:rsidRPr="00583CE9">
        <w:rPr>
          <w:rFonts w:ascii="Helvetica" w:hAnsi="Helvetica" w:cs="Arial"/>
        </w:rPr>
        <w:t xml:space="preserve"> proveedores. Las </w:t>
      </w:r>
      <w:ins w:id="29" w:author="óscar" w:date="2013-08-23T16:48:00Z">
        <w:r w:rsidR="001763E0">
          <w:rPr>
            <w:rFonts w:ascii="Helvetica" w:hAnsi="Helvetica" w:cs="Arial"/>
          </w:rPr>
          <w:t>w</w:t>
        </w:r>
        <w:r w:rsidR="001763E0" w:rsidRPr="00583CE9">
          <w:rPr>
            <w:rFonts w:ascii="Helvetica" w:hAnsi="Helvetica" w:cs="Arial"/>
          </w:rPr>
          <w:t xml:space="preserve">eb </w:t>
        </w:r>
      </w:ins>
      <w:r w:rsidRPr="00583CE9">
        <w:rPr>
          <w:rFonts w:ascii="Helvetica" w:hAnsi="Helvetica" w:cs="Arial"/>
        </w:rPr>
        <w:t>no sirven solo para sacar informaciones, sino que a través de ella</w:t>
      </w:r>
      <w:ins w:id="30" w:author="óscar" w:date="2013-08-23T16:48:00Z">
        <w:r w:rsidR="001763E0">
          <w:rPr>
            <w:rFonts w:ascii="Helvetica" w:hAnsi="Helvetica" w:cs="Arial"/>
          </w:rPr>
          <w:t>s</w:t>
        </w:r>
      </w:ins>
      <w:r w:rsidRPr="00583CE9">
        <w:rPr>
          <w:rFonts w:ascii="Helvetica" w:hAnsi="Helvetica" w:cs="Arial"/>
        </w:rPr>
        <w:t xml:space="preserve"> se puede atraer, convencer y ayudar a la hora de escoger el destino e </w:t>
      </w:r>
      <w:ins w:id="31" w:author="óscar" w:date="2013-08-23T16:49:00Z">
        <w:r w:rsidR="001763E0" w:rsidRPr="00583CE9">
          <w:rPr>
            <w:rFonts w:ascii="Helvetica" w:hAnsi="Helvetica" w:cs="Arial"/>
          </w:rPr>
          <w:t>inclus</w:t>
        </w:r>
        <w:r w:rsidR="001763E0">
          <w:rPr>
            <w:rFonts w:ascii="Helvetica" w:hAnsi="Helvetica" w:cs="Arial"/>
          </w:rPr>
          <w:t>o</w:t>
        </w:r>
        <w:r w:rsidR="001763E0" w:rsidRPr="00583CE9">
          <w:rPr>
            <w:rFonts w:ascii="Helvetica" w:hAnsi="Helvetica" w:cs="Arial"/>
          </w:rPr>
          <w:t xml:space="preserve"> </w:t>
        </w:r>
      </w:ins>
      <w:r w:rsidRPr="00583CE9">
        <w:rPr>
          <w:rFonts w:ascii="Helvetica" w:hAnsi="Helvetica" w:cs="Arial"/>
        </w:rPr>
        <w:t>permite al turista realizar consultas</w:t>
      </w:r>
      <w:ins w:id="32" w:author="óscar" w:date="2013-08-23T16:49:00Z">
        <w:r w:rsidR="001763E0">
          <w:rPr>
            <w:rFonts w:ascii="Helvetica" w:hAnsi="Helvetica" w:cs="Arial"/>
          </w:rPr>
          <w:t>,</w:t>
        </w:r>
      </w:ins>
      <w:r w:rsidRPr="00583CE9">
        <w:rPr>
          <w:rFonts w:ascii="Helvetica" w:hAnsi="Helvetica" w:cs="Arial"/>
        </w:rPr>
        <w:t xml:space="preserve"> reservas y compras de manera rápida y sencilla. Una página </w:t>
      </w:r>
      <w:ins w:id="33" w:author="óscar" w:date="2013-08-23T16:49:00Z">
        <w:r w:rsidR="001763E0">
          <w:rPr>
            <w:rFonts w:ascii="Helvetica" w:hAnsi="Helvetica" w:cs="Arial"/>
          </w:rPr>
          <w:t>w</w:t>
        </w:r>
        <w:r w:rsidR="001763E0" w:rsidRPr="00583CE9">
          <w:rPr>
            <w:rFonts w:ascii="Helvetica" w:hAnsi="Helvetica" w:cs="Arial"/>
          </w:rPr>
          <w:t xml:space="preserve">eb </w:t>
        </w:r>
      </w:ins>
      <w:r w:rsidRPr="00583CE9">
        <w:rPr>
          <w:rFonts w:ascii="Helvetica" w:hAnsi="Helvetica" w:cs="Arial"/>
        </w:rPr>
        <w:t xml:space="preserve">con informaciones útiles y presentada de manera atractiva ayuda en el proceso de decisión del destino turístico. Se comenta en este apartado que, en el ámbito de los destinos turísticos, una página Web con opiniones y experiencias de los usuarios con comentarios emocionantes y fotografías puede motivar y persuadir mucho más que un folleto turístico. </w:t>
      </w:r>
    </w:p>
    <w:p w14:paraId="10930852" w14:textId="77777777" w:rsidR="00A7392D" w:rsidRPr="00583CE9" w:rsidRDefault="00A7392D" w:rsidP="00A7392D">
      <w:pPr>
        <w:jc w:val="both"/>
        <w:rPr>
          <w:rFonts w:ascii="Helvetica" w:hAnsi="Helvetica" w:cs="Arial"/>
        </w:rPr>
      </w:pPr>
    </w:p>
    <w:p w14:paraId="73B2EEDA" w14:textId="27646B3E" w:rsidR="00A7392D" w:rsidRPr="00583CE9" w:rsidRDefault="00A7392D" w:rsidP="00A7392D">
      <w:pPr>
        <w:jc w:val="both"/>
        <w:rPr>
          <w:rFonts w:ascii="Helvetica" w:hAnsi="Helvetica" w:cs="Arial"/>
        </w:rPr>
      </w:pPr>
      <w:r w:rsidRPr="00583CE9">
        <w:rPr>
          <w:rFonts w:ascii="Helvetica" w:hAnsi="Helvetica" w:cs="Arial"/>
        </w:rPr>
        <w:t>Después del Marco Teórico encontramos el capítulo de la Metodología, donde se explica el método utilizado en la elaboración del trabajo</w:t>
      </w:r>
      <w:ins w:id="34" w:author="óscar" w:date="2013-08-23T16:53:00Z">
        <w:r w:rsidR="00444CAD">
          <w:rPr>
            <w:rFonts w:ascii="Helvetica" w:hAnsi="Helvetica" w:cs="Arial"/>
          </w:rPr>
          <w:t>,</w:t>
        </w:r>
      </w:ins>
      <w:r w:rsidRPr="00583CE9">
        <w:rPr>
          <w:rFonts w:ascii="Helvetica" w:hAnsi="Helvetica" w:cs="Arial"/>
        </w:rPr>
        <w:t xml:space="preserve"> que ha sido el cualitativo</w:t>
      </w:r>
      <w:ins w:id="35" w:author="óscar" w:date="2013-08-23T16:53:00Z">
        <w:r w:rsidR="00444CAD">
          <w:rPr>
            <w:rFonts w:ascii="Helvetica" w:hAnsi="Helvetica" w:cs="Arial"/>
          </w:rPr>
          <w:t>,</w:t>
        </w:r>
      </w:ins>
      <w:r w:rsidRPr="00583CE9">
        <w:rPr>
          <w:rFonts w:ascii="Helvetica" w:hAnsi="Helvetica" w:cs="Arial"/>
        </w:rPr>
        <w:t xml:space="preserve"> aplicando la técnica documental complementada con entrevistas. En este punto se detalla el tipo y modelo que se ha utilizado para el análisis de las página</w:t>
      </w:r>
      <w:ins w:id="36" w:author="óscar" w:date="2013-08-23T16:54:00Z">
        <w:r w:rsidR="00444CAD">
          <w:rPr>
            <w:rFonts w:ascii="Helvetica" w:hAnsi="Helvetica" w:cs="Arial"/>
          </w:rPr>
          <w:t>s</w:t>
        </w:r>
      </w:ins>
      <w:r w:rsidRPr="00583CE9">
        <w:rPr>
          <w:rFonts w:ascii="Helvetica" w:hAnsi="Helvetica" w:cs="Arial"/>
        </w:rPr>
        <w:t xml:space="preserve"> web, las </w:t>
      </w:r>
      <w:r w:rsidRPr="00583CE9">
        <w:rPr>
          <w:rFonts w:ascii="Helvetica" w:hAnsi="Helvetica" w:cs="Arial"/>
        </w:rPr>
        <w:lastRenderedPageBreak/>
        <w:t>variables utilizadas para valorar las informaciones, los requisitos para la elección de las página</w:t>
      </w:r>
      <w:ins w:id="37" w:author="óscar" w:date="2013-08-23T16:54:00Z">
        <w:r w:rsidR="00444CAD">
          <w:rPr>
            <w:rFonts w:ascii="Helvetica" w:hAnsi="Helvetica" w:cs="Arial"/>
          </w:rPr>
          <w:t>s</w:t>
        </w:r>
      </w:ins>
      <w:r w:rsidRPr="00583CE9">
        <w:rPr>
          <w:rFonts w:ascii="Helvetica" w:hAnsi="Helvetica" w:cs="Arial"/>
        </w:rPr>
        <w:t xml:space="preserve"> web de los entes promotores de turismo, el modelo de entrevista realizada, además de la forma como se ha realizado la misma. También se explica lo que se pretendía saber con las respuestas de las entrevistas.</w:t>
      </w:r>
    </w:p>
    <w:p w14:paraId="328222D3" w14:textId="77777777" w:rsidR="00A7392D" w:rsidRPr="00583CE9" w:rsidRDefault="00A7392D" w:rsidP="00A7392D">
      <w:pPr>
        <w:jc w:val="both"/>
        <w:rPr>
          <w:rFonts w:ascii="Helvetica" w:hAnsi="Helvetica" w:cs="Arial"/>
        </w:rPr>
      </w:pPr>
    </w:p>
    <w:p w14:paraId="457EB56B" w14:textId="53B13AE3" w:rsidR="00A7392D" w:rsidRPr="00583CE9" w:rsidRDefault="00A7392D" w:rsidP="00A7392D">
      <w:pPr>
        <w:jc w:val="both"/>
        <w:rPr>
          <w:rFonts w:ascii="Helvetica" w:hAnsi="Helvetica" w:cs="Arial"/>
        </w:rPr>
      </w:pPr>
      <w:r w:rsidRPr="00583CE9">
        <w:rPr>
          <w:rFonts w:ascii="Helvetica" w:hAnsi="Helvetica" w:cs="Arial"/>
        </w:rPr>
        <w:t xml:space="preserve">Buscamos analizar por medio de las entrevistas la opinión del entrevistado sobre la presencia de las páginas </w:t>
      </w:r>
      <w:ins w:id="38" w:author="óscar" w:date="2013-08-23T16:54:00Z">
        <w:r w:rsidR="00444CAD">
          <w:rPr>
            <w:rFonts w:ascii="Helvetica" w:hAnsi="Helvetica" w:cs="Arial"/>
          </w:rPr>
          <w:t>w</w:t>
        </w:r>
        <w:r w:rsidR="00444CAD" w:rsidRPr="00583CE9">
          <w:rPr>
            <w:rFonts w:ascii="Helvetica" w:hAnsi="Helvetica" w:cs="Arial"/>
          </w:rPr>
          <w:t xml:space="preserve">eb </w:t>
        </w:r>
      </w:ins>
      <w:r w:rsidRPr="00583CE9">
        <w:rPr>
          <w:rFonts w:ascii="Helvetica" w:hAnsi="Helvetica" w:cs="Arial"/>
        </w:rPr>
        <w:t xml:space="preserve">en </w:t>
      </w:r>
      <w:ins w:id="39" w:author="óscar" w:date="2013-08-23T16:54:00Z">
        <w:r w:rsidR="00444CAD">
          <w:rPr>
            <w:rFonts w:ascii="Helvetica" w:hAnsi="Helvetica" w:cs="Arial"/>
          </w:rPr>
          <w:t>I</w:t>
        </w:r>
        <w:r w:rsidR="00444CAD" w:rsidRPr="00583CE9">
          <w:rPr>
            <w:rFonts w:ascii="Helvetica" w:hAnsi="Helvetica" w:cs="Arial"/>
          </w:rPr>
          <w:t>nternet</w:t>
        </w:r>
      </w:ins>
      <w:r w:rsidRPr="00583CE9">
        <w:rPr>
          <w:rFonts w:ascii="Helvetica" w:hAnsi="Helvetica" w:cs="Arial"/>
        </w:rPr>
        <w:t>, si la información ofrecida es útil y además si los entrevistados al planear un viaje buscan informaciones en páginas web de los entes promotores del turismo del destino. También se ha querido conocer si, a la hora de planificar un viaje, los entrevistados valoran de manera positiva las opiniones de turistas que ya hayan visitado el destino.</w:t>
      </w:r>
    </w:p>
    <w:p w14:paraId="2902AFA0" w14:textId="77777777" w:rsidR="00A7392D" w:rsidRPr="00583CE9" w:rsidRDefault="00A7392D" w:rsidP="00A7392D">
      <w:pPr>
        <w:jc w:val="both"/>
        <w:rPr>
          <w:rFonts w:ascii="Helvetica" w:hAnsi="Helvetica" w:cs="Arial"/>
        </w:rPr>
      </w:pPr>
    </w:p>
    <w:p w14:paraId="67185A39" w14:textId="6E4BA511" w:rsidR="00A7392D" w:rsidRPr="00583CE9" w:rsidRDefault="00A7392D" w:rsidP="00A7392D">
      <w:pPr>
        <w:jc w:val="both"/>
        <w:rPr>
          <w:rFonts w:ascii="Helvetica" w:hAnsi="Helvetica" w:cs="Arial"/>
        </w:rPr>
      </w:pPr>
      <w:r w:rsidRPr="00583CE9">
        <w:rPr>
          <w:rFonts w:ascii="Helvetica" w:hAnsi="Helvetica" w:cs="Arial"/>
        </w:rPr>
        <w:t>El siguiente punto del trabajo es el Análisis de los Datos, donde se presentan los resultados del análisis de las tres página</w:t>
      </w:r>
      <w:r w:rsidR="00583CE9">
        <w:rPr>
          <w:rFonts w:ascii="Helvetica" w:hAnsi="Helvetica" w:cs="Arial"/>
        </w:rPr>
        <w:t>s</w:t>
      </w:r>
      <w:r w:rsidRPr="00583CE9">
        <w:rPr>
          <w:rFonts w:ascii="Helvetica" w:hAnsi="Helvetica" w:cs="Arial"/>
        </w:rPr>
        <w:t xml:space="preserve"> </w:t>
      </w:r>
      <w:ins w:id="40" w:author="óscar" w:date="2013-08-23T16:55:00Z">
        <w:r w:rsidR="00444CAD">
          <w:rPr>
            <w:rFonts w:ascii="Helvetica" w:hAnsi="Helvetica" w:cs="Arial"/>
          </w:rPr>
          <w:t>w</w:t>
        </w:r>
        <w:r w:rsidR="00444CAD" w:rsidRPr="00583CE9">
          <w:rPr>
            <w:rFonts w:ascii="Helvetica" w:hAnsi="Helvetica" w:cs="Arial"/>
          </w:rPr>
          <w:t xml:space="preserve">eb </w:t>
        </w:r>
      </w:ins>
      <w:r w:rsidRPr="00583CE9">
        <w:rPr>
          <w:rFonts w:ascii="Helvetica" w:hAnsi="Helvetica" w:cs="Arial"/>
        </w:rPr>
        <w:t xml:space="preserve">de Barcelona </w:t>
      </w:r>
      <w:proofErr w:type="spellStart"/>
      <w:r w:rsidRPr="00583CE9">
        <w:rPr>
          <w:rFonts w:ascii="Helvetica" w:hAnsi="Helvetica" w:cs="Arial"/>
        </w:rPr>
        <w:t>Turisme</w:t>
      </w:r>
      <w:proofErr w:type="spellEnd"/>
      <w:r w:rsidRPr="00583CE9">
        <w:rPr>
          <w:rFonts w:ascii="Helvetica" w:hAnsi="Helvetica" w:cs="Arial"/>
        </w:rPr>
        <w:t xml:space="preserve">, Tarragona </w:t>
      </w:r>
      <w:proofErr w:type="spellStart"/>
      <w:r w:rsidRPr="00583CE9">
        <w:rPr>
          <w:rFonts w:ascii="Helvetica" w:hAnsi="Helvetica" w:cs="Arial"/>
        </w:rPr>
        <w:t>Turisme</w:t>
      </w:r>
      <w:proofErr w:type="spellEnd"/>
      <w:r w:rsidRPr="00583CE9">
        <w:rPr>
          <w:rFonts w:ascii="Helvetica" w:hAnsi="Helvetica" w:cs="Arial"/>
        </w:rPr>
        <w:t xml:space="preserve"> y Girona </w:t>
      </w:r>
      <w:proofErr w:type="spellStart"/>
      <w:r w:rsidRPr="00583CE9">
        <w:rPr>
          <w:rFonts w:ascii="Helvetica" w:hAnsi="Helvetica" w:cs="Arial"/>
        </w:rPr>
        <w:t>Turisme</w:t>
      </w:r>
      <w:proofErr w:type="spellEnd"/>
      <w:r w:rsidRPr="00583CE9">
        <w:rPr>
          <w:rFonts w:ascii="Helvetica" w:hAnsi="Helvetica" w:cs="Arial"/>
        </w:rPr>
        <w:t xml:space="preserve"> a través de tablas y gráficos. En este apartado se realiza un análisis comparativo, relacionando y comentando los resultados obtenidos. Además de exponer las respuestas a las preguntas de las entrevistas se analizan las opiniones dadas por los entrevistados.</w:t>
      </w:r>
    </w:p>
    <w:p w14:paraId="2C4A3964" w14:textId="77777777" w:rsidR="00A7392D" w:rsidRPr="00583CE9" w:rsidRDefault="00A7392D" w:rsidP="00A7392D">
      <w:pPr>
        <w:jc w:val="both"/>
        <w:rPr>
          <w:rFonts w:ascii="Helvetica" w:hAnsi="Helvetica" w:cs="Arial"/>
        </w:rPr>
      </w:pPr>
    </w:p>
    <w:p w14:paraId="36886E65" w14:textId="6BCFACD4" w:rsidR="00A7392D" w:rsidRPr="00583CE9" w:rsidRDefault="00A7392D" w:rsidP="00A7392D">
      <w:pPr>
        <w:jc w:val="both"/>
        <w:rPr>
          <w:rFonts w:ascii="Helvetica" w:hAnsi="Helvetica" w:cs="Arial"/>
        </w:rPr>
      </w:pPr>
      <w:r w:rsidRPr="00583CE9">
        <w:rPr>
          <w:rFonts w:ascii="Helvetica" w:hAnsi="Helvetica" w:cs="Arial"/>
        </w:rPr>
        <w:t xml:space="preserve">Las Conclusiones es el apartado final del trabajo, donde se exponen las ideas a las que se ha llegado mediante la realización de este trabajo y propuestas de </w:t>
      </w:r>
      <w:ins w:id="41" w:author="óscar" w:date="2013-08-23T16:56:00Z">
        <w:r w:rsidR="00444CAD" w:rsidRPr="00583CE9">
          <w:rPr>
            <w:rFonts w:ascii="Helvetica" w:hAnsi="Helvetica" w:cs="Arial"/>
          </w:rPr>
          <w:t>mejor</w:t>
        </w:r>
        <w:r w:rsidR="00444CAD">
          <w:rPr>
            <w:rFonts w:ascii="Helvetica" w:hAnsi="Helvetica" w:cs="Arial"/>
          </w:rPr>
          <w:t>a</w:t>
        </w:r>
      </w:ins>
      <w:r w:rsidRPr="00583CE9">
        <w:rPr>
          <w:rFonts w:ascii="Helvetica" w:hAnsi="Helvetica" w:cs="Arial"/>
        </w:rPr>
        <w:t xml:space="preserve">, seguido por la Bibliografía consultada relacionada con los temas desarrollados y los Anexos, donde el lector podrá encontrar la plantilla interdisciplinar de análisis de páginas </w:t>
      </w:r>
      <w:ins w:id="42" w:author="óscar" w:date="2013-08-23T16:56:00Z">
        <w:r w:rsidR="00444CAD">
          <w:rPr>
            <w:rFonts w:ascii="Helvetica" w:hAnsi="Helvetica" w:cs="Arial"/>
          </w:rPr>
          <w:t>w</w:t>
        </w:r>
        <w:r w:rsidR="00444CAD" w:rsidRPr="00583CE9">
          <w:rPr>
            <w:rFonts w:ascii="Helvetica" w:hAnsi="Helvetica" w:cs="Arial"/>
          </w:rPr>
          <w:t>eb</w:t>
        </w:r>
      </w:ins>
      <w:r w:rsidRPr="00583CE9">
        <w:rPr>
          <w:rFonts w:ascii="Helvetica" w:hAnsi="Helvetica" w:cs="Arial"/>
        </w:rPr>
        <w:t>, además del modelo de entrevista realizada.</w:t>
      </w:r>
    </w:p>
    <w:p w14:paraId="2AFFF3F5" w14:textId="77777777" w:rsidR="00A7392D" w:rsidRPr="00583CE9" w:rsidRDefault="00A7392D" w:rsidP="00A7392D">
      <w:pPr>
        <w:jc w:val="both"/>
        <w:rPr>
          <w:rFonts w:ascii="Helvetica" w:hAnsi="Helvetica" w:cs="Arial"/>
        </w:rPr>
      </w:pPr>
    </w:p>
    <w:p w14:paraId="383EBA9F" w14:textId="20B12D5C" w:rsidR="00C44D4D" w:rsidRPr="00583CE9" w:rsidRDefault="00A7392D" w:rsidP="00A7392D">
      <w:pPr>
        <w:jc w:val="both"/>
        <w:rPr>
          <w:rFonts w:ascii="Helvetica" w:hAnsi="Helvetica" w:cs="Arial"/>
        </w:rPr>
      </w:pPr>
      <w:r w:rsidRPr="00583CE9">
        <w:rPr>
          <w:rFonts w:ascii="Helvetica" w:hAnsi="Helvetica" w:cs="Arial"/>
        </w:rPr>
        <w:t xml:space="preserve">Es importante mencionar la dificultad encontrada a la hora de contactar con la empresa </w:t>
      </w:r>
      <w:proofErr w:type="spellStart"/>
      <w:r w:rsidRPr="00583CE9">
        <w:rPr>
          <w:rFonts w:ascii="Helvetica" w:hAnsi="Helvetica" w:cs="Arial"/>
        </w:rPr>
        <w:t>Turisme</w:t>
      </w:r>
      <w:proofErr w:type="spellEnd"/>
      <w:r w:rsidRPr="00583CE9">
        <w:rPr>
          <w:rFonts w:ascii="Helvetica" w:hAnsi="Helvetica" w:cs="Arial"/>
        </w:rPr>
        <w:t xml:space="preserve"> de Barcelona. Se ha contactado con la Oficina de Turismo de Barcelona para enviar la entrevista y solicitar las respuestas a las 8 preguntas propuestas. Lamentablemente no hemos tenido respuesta satisfactoria </w:t>
      </w:r>
      <w:ins w:id="43" w:author="óscar" w:date="2013-08-23T16:58:00Z">
        <w:r w:rsidR="00444CAD">
          <w:rPr>
            <w:rFonts w:ascii="Helvetica" w:hAnsi="Helvetica" w:cs="Arial"/>
          </w:rPr>
          <w:t>por</w:t>
        </w:r>
      </w:ins>
      <w:r w:rsidRPr="00583CE9">
        <w:rPr>
          <w:rFonts w:ascii="Helvetica" w:hAnsi="Helvetica" w:cs="Arial"/>
        </w:rPr>
        <w:t xml:space="preserve"> parte de </w:t>
      </w:r>
      <w:proofErr w:type="spellStart"/>
      <w:r w:rsidRPr="00583CE9">
        <w:rPr>
          <w:rFonts w:ascii="Helvetica" w:hAnsi="Helvetica" w:cs="Arial"/>
        </w:rPr>
        <w:t>Turisme</w:t>
      </w:r>
      <w:proofErr w:type="spellEnd"/>
      <w:r w:rsidRPr="00583CE9">
        <w:rPr>
          <w:rFonts w:ascii="Helvetica" w:hAnsi="Helvetica" w:cs="Arial"/>
        </w:rPr>
        <w:t xml:space="preserve"> de Barcelona, la empresa afirmaba que las preguntas propuestas deberían ser dirigidas a los turistas, </w:t>
      </w:r>
      <w:ins w:id="44" w:author="óscar" w:date="2013-08-23T16:59:00Z">
        <w:r w:rsidR="00444CAD">
          <w:rPr>
            <w:rFonts w:ascii="Helvetica" w:hAnsi="Helvetica" w:cs="Arial"/>
          </w:rPr>
          <w:t>así que ha sido imposible contar con su opinión</w:t>
        </w:r>
      </w:ins>
      <w:r w:rsidRPr="00583CE9">
        <w:rPr>
          <w:rFonts w:ascii="Helvetica" w:hAnsi="Helvetica" w:cs="Arial"/>
        </w:rPr>
        <w:t>.</w:t>
      </w:r>
    </w:p>
    <w:p w14:paraId="598A3D94" w14:textId="77777777" w:rsidR="00A7392D" w:rsidRPr="00583CE9" w:rsidRDefault="00A7392D" w:rsidP="00A7392D">
      <w:pPr>
        <w:jc w:val="both"/>
        <w:rPr>
          <w:rFonts w:ascii="Helvetica" w:hAnsi="Helvetica" w:cs="Arial"/>
        </w:rPr>
      </w:pPr>
    </w:p>
    <w:p w14:paraId="27692C1C" w14:textId="77777777" w:rsidR="00A7392D" w:rsidRPr="00583CE9" w:rsidRDefault="00A7392D" w:rsidP="00A7392D">
      <w:pPr>
        <w:jc w:val="both"/>
        <w:rPr>
          <w:rFonts w:ascii="Helvetica" w:hAnsi="Helvetica" w:cs="Arial"/>
        </w:rPr>
      </w:pPr>
    </w:p>
    <w:p w14:paraId="08CE03BE" w14:textId="77777777" w:rsidR="00A7392D" w:rsidRPr="00583CE9" w:rsidRDefault="00A7392D" w:rsidP="00A7392D">
      <w:pPr>
        <w:jc w:val="both"/>
        <w:rPr>
          <w:rFonts w:ascii="Helvetica" w:hAnsi="Helvetica" w:cs="Arial"/>
        </w:rPr>
      </w:pPr>
    </w:p>
    <w:p w14:paraId="62725422" w14:textId="77777777" w:rsidR="00A7392D" w:rsidRPr="00583CE9" w:rsidRDefault="00A7392D" w:rsidP="00A7392D">
      <w:pPr>
        <w:jc w:val="both"/>
        <w:rPr>
          <w:rFonts w:ascii="Helvetica" w:hAnsi="Helvetica" w:cs="Arial"/>
        </w:rPr>
      </w:pPr>
    </w:p>
    <w:p w14:paraId="57127A76" w14:textId="77777777" w:rsidR="00A7392D" w:rsidRPr="00583CE9" w:rsidRDefault="00A7392D" w:rsidP="00A7392D">
      <w:pPr>
        <w:jc w:val="both"/>
        <w:rPr>
          <w:rFonts w:ascii="Helvetica" w:hAnsi="Helvetica" w:cs="Arial"/>
        </w:rPr>
      </w:pPr>
    </w:p>
    <w:p w14:paraId="7AF0E019" w14:textId="77777777" w:rsidR="00A7392D" w:rsidRPr="00583CE9" w:rsidRDefault="00A7392D">
      <w:pPr>
        <w:widowControl/>
        <w:suppressAutoHyphens w:val="0"/>
        <w:spacing w:after="160" w:line="259" w:lineRule="auto"/>
        <w:rPr>
          <w:rFonts w:ascii="Helvetica" w:hAnsi="Helvetica" w:cs="Arial"/>
        </w:rPr>
      </w:pPr>
      <w:r w:rsidRPr="00583CE9">
        <w:rPr>
          <w:rFonts w:ascii="Helvetica" w:hAnsi="Helvetica" w:cs="Arial"/>
        </w:rPr>
        <w:br w:type="page"/>
      </w:r>
    </w:p>
    <w:p w14:paraId="05D21A1E" w14:textId="77777777" w:rsidR="00A7392D" w:rsidRPr="00583CE9" w:rsidRDefault="00A7392D" w:rsidP="00A7392D">
      <w:pPr>
        <w:jc w:val="both"/>
        <w:rPr>
          <w:rFonts w:ascii="Helvetica" w:hAnsi="Helvetica" w:cs="Arial"/>
        </w:rPr>
      </w:pPr>
      <w:r w:rsidRPr="00583CE9">
        <w:rPr>
          <w:rFonts w:ascii="Helvetica" w:hAnsi="Helvetica" w:cs="Arial"/>
        </w:rPr>
        <w:lastRenderedPageBreak/>
        <w:t>Conclusión</w:t>
      </w:r>
    </w:p>
    <w:p w14:paraId="6840AE43" w14:textId="77777777" w:rsidR="00A7392D" w:rsidRPr="00583CE9" w:rsidRDefault="00A7392D" w:rsidP="00A7392D">
      <w:pPr>
        <w:jc w:val="both"/>
        <w:rPr>
          <w:rFonts w:ascii="Helvetica" w:hAnsi="Helvetica" w:cs="Arial"/>
        </w:rPr>
      </w:pPr>
    </w:p>
    <w:p w14:paraId="146A377B" w14:textId="77777777" w:rsidR="00A7392D" w:rsidRPr="00583CE9" w:rsidRDefault="00A7392D" w:rsidP="00A7392D">
      <w:pPr>
        <w:jc w:val="both"/>
        <w:rPr>
          <w:rFonts w:ascii="Helvetica" w:hAnsi="Helvetica" w:cs="Arial"/>
        </w:rPr>
      </w:pPr>
    </w:p>
    <w:p w14:paraId="49DF15D1" w14:textId="08735794" w:rsidR="00A7392D" w:rsidRPr="00583CE9" w:rsidRDefault="00A7392D" w:rsidP="00A7392D">
      <w:pPr>
        <w:jc w:val="both"/>
        <w:rPr>
          <w:rFonts w:ascii="Helvetica" w:hAnsi="Helvetica" w:cs="Arial"/>
        </w:rPr>
      </w:pPr>
      <w:r w:rsidRPr="00583CE9">
        <w:rPr>
          <w:rFonts w:ascii="Helvetica" w:hAnsi="Helvetica" w:cs="Arial"/>
        </w:rPr>
        <w:t xml:space="preserve">Al iniciar este Trabajo de Fin de Carrera, teníamos como objetivo principal analizar la eficacia de las páginas </w:t>
      </w:r>
      <w:ins w:id="45" w:author="óscar" w:date="2013-08-26T13:33:00Z">
        <w:r w:rsidR="000845AD">
          <w:rPr>
            <w:rFonts w:ascii="Helvetica" w:hAnsi="Helvetica" w:cs="Arial"/>
          </w:rPr>
          <w:t>w</w:t>
        </w:r>
        <w:r w:rsidR="000845AD" w:rsidRPr="00583CE9">
          <w:rPr>
            <w:rFonts w:ascii="Helvetica" w:hAnsi="Helvetica" w:cs="Arial"/>
          </w:rPr>
          <w:t xml:space="preserve">eb </w:t>
        </w:r>
      </w:ins>
      <w:r w:rsidRPr="00583CE9">
        <w:rPr>
          <w:rFonts w:ascii="Helvetica" w:hAnsi="Helvetica" w:cs="Arial"/>
        </w:rPr>
        <w:t xml:space="preserve">de los entes promotores de turismo de las ciudades de Barcelona, Tarragona y Girona estudiando si el contenido de estas páginas </w:t>
      </w:r>
      <w:ins w:id="46" w:author="óscar" w:date="2013-08-26T13:33:00Z">
        <w:r w:rsidR="000845AD">
          <w:rPr>
            <w:rFonts w:ascii="Helvetica" w:hAnsi="Helvetica" w:cs="Arial"/>
          </w:rPr>
          <w:t>w</w:t>
        </w:r>
        <w:r w:rsidR="000845AD" w:rsidRPr="00583CE9">
          <w:rPr>
            <w:rFonts w:ascii="Helvetica" w:hAnsi="Helvetica" w:cs="Arial"/>
          </w:rPr>
          <w:t xml:space="preserve">eb </w:t>
        </w:r>
      </w:ins>
      <w:r w:rsidRPr="00583CE9">
        <w:rPr>
          <w:rFonts w:ascii="Helvetica" w:hAnsi="Helvetica" w:cs="Arial"/>
        </w:rPr>
        <w:t xml:space="preserve">facilita una comunicación informativa interactiva. Este objetivo se ha desarrollado partiendo del planteamiento teórico de los conceptos de </w:t>
      </w:r>
      <w:r w:rsidRPr="003652A9">
        <w:rPr>
          <w:rFonts w:ascii="Helvetica" w:hAnsi="Helvetica" w:cs="Arial"/>
          <w:i/>
        </w:rPr>
        <w:t>marketing</w:t>
      </w:r>
      <w:r w:rsidRPr="00583CE9">
        <w:rPr>
          <w:rFonts w:ascii="Helvetica" w:hAnsi="Helvetica" w:cs="Arial"/>
        </w:rPr>
        <w:t xml:space="preserve"> y turismo para</w:t>
      </w:r>
      <w:ins w:id="47" w:author="óscar" w:date="2013-08-26T13:33:00Z">
        <w:r w:rsidR="000845AD">
          <w:rPr>
            <w:rFonts w:ascii="Helvetica" w:hAnsi="Helvetica" w:cs="Arial"/>
          </w:rPr>
          <w:t>,</w:t>
        </w:r>
      </w:ins>
      <w:r w:rsidRPr="00583CE9">
        <w:rPr>
          <w:rFonts w:ascii="Helvetica" w:hAnsi="Helvetica" w:cs="Arial"/>
        </w:rPr>
        <w:t xml:space="preserve"> posteriormente</w:t>
      </w:r>
      <w:ins w:id="48" w:author="óscar" w:date="2013-08-26T13:33:00Z">
        <w:r w:rsidR="000845AD">
          <w:rPr>
            <w:rFonts w:ascii="Helvetica" w:hAnsi="Helvetica" w:cs="Arial"/>
          </w:rPr>
          <w:t>,</w:t>
        </w:r>
      </w:ins>
      <w:r w:rsidRPr="00583CE9">
        <w:rPr>
          <w:rFonts w:ascii="Helvetica" w:hAnsi="Helvetica" w:cs="Arial"/>
        </w:rPr>
        <w:t xml:space="preserve"> aplicar un análisis de contenido de las páginas web de Barcelona </w:t>
      </w:r>
      <w:proofErr w:type="spellStart"/>
      <w:r w:rsidRPr="00583CE9">
        <w:rPr>
          <w:rFonts w:ascii="Helvetica" w:hAnsi="Helvetica" w:cs="Arial"/>
        </w:rPr>
        <w:t>Turisme</w:t>
      </w:r>
      <w:proofErr w:type="spellEnd"/>
      <w:r w:rsidRPr="00583CE9">
        <w:rPr>
          <w:rFonts w:ascii="Helvetica" w:hAnsi="Helvetica" w:cs="Arial"/>
        </w:rPr>
        <w:t xml:space="preserve">, Tarragona </w:t>
      </w:r>
      <w:proofErr w:type="spellStart"/>
      <w:r w:rsidRPr="00583CE9">
        <w:rPr>
          <w:rFonts w:ascii="Helvetica" w:hAnsi="Helvetica" w:cs="Arial"/>
        </w:rPr>
        <w:t>Turisme</w:t>
      </w:r>
      <w:proofErr w:type="spellEnd"/>
      <w:r w:rsidRPr="00583CE9">
        <w:rPr>
          <w:rFonts w:ascii="Helvetica" w:hAnsi="Helvetica" w:cs="Arial"/>
        </w:rPr>
        <w:t xml:space="preserve"> y Girona </w:t>
      </w:r>
      <w:proofErr w:type="spellStart"/>
      <w:r w:rsidRPr="00583CE9">
        <w:rPr>
          <w:rFonts w:ascii="Helvetica" w:hAnsi="Helvetica" w:cs="Arial"/>
        </w:rPr>
        <w:t>Turisme</w:t>
      </w:r>
      <w:proofErr w:type="spellEnd"/>
      <w:r w:rsidRPr="00583CE9">
        <w:rPr>
          <w:rFonts w:ascii="Helvetica" w:hAnsi="Helvetica" w:cs="Arial"/>
        </w:rPr>
        <w:t xml:space="preserve">. Se ha complementado el análisis con entrevistas con los profesionales que trabajan en las organizaciones promotoras de turismo de dichas ciudades, con la finalidad de saber la opinión sobre la presencia de </w:t>
      </w:r>
      <w:ins w:id="49" w:author="óscar" w:date="2013-08-26T13:34:00Z">
        <w:r w:rsidR="000845AD">
          <w:rPr>
            <w:rFonts w:ascii="Helvetica" w:hAnsi="Helvetica" w:cs="Arial"/>
          </w:rPr>
          <w:t>estas</w:t>
        </w:r>
        <w:r w:rsidR="000845AD" w:rsidRPr="00583CE9">
          <w:rPr>
            <w:rFonts w:ascii="Helvetica" w:hAnsi="Helvetica" w:cs="Arial"/>
          </w:rPr>
          <w:t xml:space="preserve"> </w:t>
        </w:r>
      </w:ins>
      <w:r w:rsidRPr="00583CE9">
        <w:rPr>
          <w:rFonts w:ascii="Helvetica" w:hAnsi="Helvetica" w:cs="Arial"/>
        </w:rPr>
        <w:t xml:space="preserve">páginas </w:t>
      </w:r>
      <w:ins w:id="50" w:author="óscar" w:date="2013-08-26T13:34:00Z">
        <w:r w:rsidR="000845AD">
          <w:rPr>
            <w:rFonts w:ascii="Helvetica" w:hAnsi="Helvetica" w:cs="Arial"/>
          </w:rPr>
          <w:t>w</w:t>
        </w:r>
        <w:r w:rsidR="000845AD" w:rsidRPr="00583CE9">
          <w:rPr>
            <w:rFonts w:ascii="Helvetica" w:hAnsi="Helvetica" w:cs="Arial"/>
          </w:rPr>
          <w:t xml:space="preserve">eb </w:t>
        </w:r>
      </w:ins>
      <w:r w:rsidRPr="00583CE9">
        <w:rPr>
          <w:rFonts w:ascii="Helvetica" w:hAnsi="Helvetica" w:cs="Arial"/>
        </w:rPr>
        <w:t>en Internet y si la información ofrecida</w:t>
      </w:r>
      <w:ins w:id="51" w:author="óscar" w:date="2013-08-26T13:34:00Z">
        <w:r w:rsidR="000845AD">
          <w:rPr>
            <w:rFonts w:ascii="Helvetica" w:hAnsi="Helvetica" w:cs="Arial"/>
          </w:rPr>
          <w:t xml:space="preserve"> en estas</w:t>
        </w:r>
      </w:ins>
      <w:r w:rsidRPr="00583CE9">
        <w:rPr>
          <w:rFonts w:ascii="Helvetica" w:hAnsi="Helvetica" w:cs="Arial"/>
        </w:rPr>
        <w:t xml:space="preserve"> es útil. Además de saber si los entrevistados valoran de manera positiva la posibilidad de interacción en una página </w:t>
      </w:r>
      <w:ins w:id="52" w:author="óscar" w:date="2013-08-26T13:34:00Z">
        <w:r w:rsidR="000845AD">
          <w:rPr>
            <w:rFonts w:ascii="Helvetica" w:hAnsi="Helvetica" w:cs="Arial"/>
          </w:rPr>
          <w:t>w</w:t>
        </w:r>
        <w:r w:rsidR="000845AD" w:rsidRPr="00583CE9">
          <w:rPr>
            <w:rFonts w:ascii="Helvetica" w:hAnsi="Helvetica" w:cs="Arial"/>
          </w:rPr>
          <w:t xml:space="preserve">eb </w:t>
        </w:r>
      </w:ins>
      <w:r w:rsidRPr="00583CE9">
        <w:rPr>
          <w:rFonts w:ascii="Helvetica" w:hAnsi="Helvetica" w:cs="Arial"/>
        </w:rPr>
        <w:t>de un destino turístico. De este modo, los resultados de este trabajo ofrecen diversas conclusiones relevantes.</w:t>
      </w:r>
    </w:p>
    <w:p w14:paraId="0E54CC3E" w14:textId="77777777" w:rsidR="00A7392D" w:rsidRPr="00583CE9" w:rsidRDefault="00A7392D" w:rsidP="00A7392D">
      <w:pPr>
        <w:jc w:val="both"/>
        <w:rPr>
          <w:rFonts w:ascii="Helvetica" w:hAnsi="Helvetica" w:cs="Arial"/>
        </w:rPr>
      </w:pPr>
    </w:p>
    <w:p w14:paraId="662C2DC7" w14:textId="31CDB83C" w:rsidR="00A7392D" w:rsidRPr="00583CE9" w:rsidRDefault="00A7392D" w:rsidP="00A7392D">
      <w:pPr>
        <w:jc w:val="both"/>
        <w:rPr>
          <w:rFonts w:ascii="Helvetica" w:hAnsi="Helvetica" w:cs="Arial"/>
        </w:rPr>
      </w:pPr>
      <w:r w:rsidRPr="00583CE9">
        <w:rPr>
          <w:rFonts w:ascii="Helvetica" w:hAnsi="Helvetica" w:cs="Arial"/>
        </w:rPr>
        <w:t xml:space="preserve">Las tres páginas </w:t>
      </w:r>
      <w:ins w:id="53" w:author="óscar" w:date="2013-08-26T13:34:00Z">
        <w:r w:rsidR="000845AD">
          <w:rPr>
            <w:rFonts w:ascii="Helvetica" w:hAnsi="Helvetica" w:cs="Arial"/>
          </w:rPr>
          <w:t>w</w:t>
        </w:r>
        <w:r w:rsidR="000845AD" w:rsidRPr="00583CE9">
          <w:rPr>
            <w:rFonts w:ascii="Helvetica" w:hAnsi="Helvetica" w:cs="Arial"/>
          </w:rPr>
          <w:t xml:space="preserve">eb </w:t>
        </w:r>
      </w:ins>
      <w:r w:rsidRPr="00583CE9">
        <w:rPr>
          <w:rFonts w:ascii="Helvetica" w:hAnsi="Helvetica" w:cs="Arial"/>
        </w:rPr>
        <w:t xml:space="preserve">tienen una buena página de inicio, aunque no ofrecen </w:t>
      </w:r>
      <w:ins w:id="54" w:author="óscar" w:date="2013-08-26T13:34:00Z">
        <w:r w:rsidR="000845AD">
          <w:rPr>
            <w:rFonts w:ascii="Helvetica" w:hAnsi="Helvetica" w:cs="Arial"/>
          </w:rPr>
          <w:t>l</w:t>
        </w:r>
      </w:ins>
      <w:r w:rsidRPr="00583CE9">
        <w:rPr>
          <w:rFonts w:ascii="Helvetica" w:hAnsi="Helvetica" w:cs="Arial"/>
        </w:rPr>
        <w:t xml:space="preserve">a posibilidad de registrarse para utilizar servicios de la página </w:t>
      </w:r>
      <w:ins w:id="55" w:author="óscar" w:date="2013-08-26T13:34:00Z">
        <w:r w:rsidR="000845AD">
          <w:rPr>
            <w:rFonts w:ascii="Helvetica" w:hAnsi="Helvetica" w:cs="Arial"/>
          </w:rPr>
          <w:t>w</w:t>
        </w:r>
        <w:r w:rsidR="000845AD" w:rsidRPr="00583CE9">
          <w:rPr>
            <w:rFonts w:ascii="Helvetica" w:hAnsi="Helvetica" w:cs="Arial"/>
          </w:rPr>
          <w:t>eb</w:t>
        </w:r>
      </w:ins>
      <w:r w:rsidRPr="00583CE9">
        <w:rPr>
          <w:rFonts w:ascii="Helvetica" w:hAnsi="Helvetica" w:cs="Arial"/>
        </w:rPr>
        <w:t xml:space="preserve">. Con lo cual, la información que se obtiene por parte del usuario es mínima. </w:t>
      </w:r>
    </w:p>
    <w:p w14:paraId="47E52188" w14:textId="77777777" w:rsidR="00A7392D" w:rsidRPr="00583CE9" w:rsidRDefault="00A7392D" w:rsidP="00A7392D">
      <w:pPr>
        <w:jc w:val="both"/>
        <w:rPr>
          <w:rFonts w:ascii="Helvetica" w:hAnsi="Helvetica" w:cs="Arial"/>
        </w:rPr>
      </w:pPr>
    </w:p>
    <w:p w14:paraId="3C442A02" w14:textId="073FD781" w:rsidR="00A7392D" w:rsidRPr="00583CE9" w:rsidRDefault="00A7392D" w:rsidP="00A7392D">
      <w:pPr>
        <w:jc w:val="both"/>
        <w:rPr>
          <w:rFonts w:ascii="Helvetica" w:hAnsi="Helvetica" w:cs="Arial"/>
        </w:rPr>
      </w:pPr>
      <w:r w:rsidRPr="00583CE9">
        <w:rPr>
          <w:rFonts w:ascii="Helvetica" w:hAnsi="Helvetica" w:cs="Arial"/>
        </w:rPr>
        <w:t xml:space="preserve">Las tres páginas </w:t>
      </w:r>
      <w:ins w:id="56" w:author="óscar" w:date="2013-08-26T13:35:00Z">
        <w:r w:rsidR="000845AD">
          <w:rPr>
            <w:rFonts w:ascii="Helvetica" w:hAnsi="Helvetica" w:cs="Arial"/>
          </w:rPr>
          <w:t>w</w:t>
        </w:r>
        <w:r w:rsidR="000845AD" w:rsidRPr="00583CE9">
          <w:rPr>
            <w:rFonts w:ascii="Helvetica" w:hAnsi="Helvetica" w:cs="Arial"/>
          </w:rPr>
          <w:t xml:space="preserve">eb </w:t>
        </w:r>
      </w:ins>
      <w:r w:rsidRPr="00583CE9">
        <w:rPr>
          <w:rFonts w:ascii="Helvetica" w:hAnsi="Helvetica" w:cs="Arial"/>
        </w:rPr>
        <w:t xml:space="preserve">analizadas no ofrecen un rediseño de la </w:t>
      </w:r>
      <w:r w:rsidRPr="005E4E6B">
        <w:rPr>
          <w:rFonts w:ascii="Helvetica" w:hAnsi="Helvetica" w:cs="Arial"/>
          <w:i/>
        </w:rPr>
        <w:t>home</w:t>
      </w:r>
      <w:r w:rsidRPr="00583CE9">
        <w:rPr>
          <w:rFonts w:ascii="Helvetica" w:hAnsi="Helvetica" w:cs="Arial"/>
        </w:rPr>
        <w:t xml:space="preserve"> según el usuario por idiomas, o sea, no disponen de una reestructuración de contenido más allá de la traducción. Tampoco es posible escoger el perfil de</w:t>
      </w:r>
      <w:r w:rsidR="00583CE9">
        <w:rPr>
          <w:rFonts w:ascii="Helvetica" w:hAnsi="Helvetica" w:cs="Arial"/>
        </w:rPr>
        <w:t xml:space="preserve"> turista,</w:t>
      </w:r>
      <w:ins w:id="57" w:author="óscar" w:date="2013-08-26T13:35:00Z">
        <w:r w:rsidR="000845AD">
          <w:rPr>
            <w:rFonts w:ascii="Helvetica" w:hAnsi="Helvetica" w:cs="Arial"/>
          </w:rPr>
          <w:t xml:space="preserve"> es decir,</w:t>
        </w:r>
      </w:ins>
      <w:r w:rsidR="00583CE9">
        <w:rPr>
          <w:rFonts w:ascii="Helvetica" w:hAnsi="Helvetica" w:cs="Arial"/>
        </w:rPr>
        <w:t xml:space="preserve"> no se puede</w:t>
      </w:r>
      <w:ins w:id="58" w:author="óscar" w:date="2013-08-26T13:35:00Z">
        <w:r w:rsidR="000845AD">
          <w:rPr>
            <w:rFonts w:ascii="Helvetica" w:hAnsi="Helvetica" w:cs="Arial"/>
          </w:rPr>
          <w:t>n</w:t>
        </w:r>
      </w:ins>
      <w:r w:rsidR="00583CE9">
        <w:rPr>
          <w:rFonts w:ascii="Helvetica" w:hAnsi="Helvetica" w:cs="Arial"/>
        </w:rPr>
        <w:t xml:space="preserve"> elegir </w:t>
      </w:r>
      <w:r w:rsidRPr="00583CE9">
        <w:rPr>
          <w:rFonts w:ascii="Helvetica" w:hAnsi="Helvetica" w:cs="Arial"/>
        </w:rPr>
        <w:t xml:space="preserve">perfiles de turistas distintos como familiar, joven, </w:t>
      </w:r>
      <w:ins w:id="59" w:author="óscar" w:date="2013-08-26T13:35:00Z">
        <w:r w:rsidR="000845AD">
          <w:rPr>
            <w:rFonts w:ascii="Helvetica" w:hAnsi="Helvetica" w:cs="Arial"/>
          </w:rPr>
          <w:t>negocios</w:t>
        </w:r>
      </w:ins>
      <w:r w:rsidRPr="00583CE9">
        <w:rPr>
          <w:rFonts w:ascii="Helvetica" w:hAnsi="Helvetica" w:cs="Arial"/>
        </w:rPr>
        <w:t>...</w:t>
      </w:r>
    </w:p>
    <w:p w14:paraId="1E0C7322" w14:textId="77777777" w:rsidR="00A7392D" w:rsidRPr="00583CE9" w:rsidRDefault="00A7392D" w:rsidP="00A7392D">
      <w:pPr>
        <w:jc w:val="both"/>
        <w:rPr>
          <w:rFonts w:ascii="Helvetica" w:hAnsi="Helvetica" w:cs="Arial"/>
        </w:rPr>
      </w:pPr>
    </w:p>
    <w:p w14:paraId="5EA9A21C" w14:textId="7E79FE31" w:rsidR="00A7392D" w:rsidRPr="00583CE9" w:rsidRDefault="00A7392D" w:rsidP="00A7392D">
      <w:pPr>
        <w:jc w:val="both"/>
        <w:rPr>
          <w:rFonts w:ascii="Helvetica" w:hAnsi="Helvetica" w:cs="Arial"/>
        </w:rPr>
      </w:pPr>
      <w:r w:rsidRPr="00583CE9">
        <w:rPr>
          <w:rFonts w:ascii="Helvetica" w:hAnsi="Helvetica" w:cs="Arial"/>
        </w:rPr>
        <w:t>La presencia de las FAQ y ayuda al usu</w:t>
      </w:r>
      <w:r w:rsidR="00583CE9">
        <w:rPr>
          <w:rFonts w:ascii="Helvetica" w:hAnsi="Helvetica" w:cs="Arial"/>
        </w:rPr>
        <w:t xml:space="preserve">ario </w:t>
      </w:r>
      <w:ins w:id="60" w:author="óscar" w:date="2013-08-26T13:35:00Z">
        <w:r w:rsidR="000845AD">
          <w:rPr>
            <w:rFonts w:ascii="Helvetica" w:hAnsi="Helvetica" w:cs="Arial"/>
          </w:rPr>
          <w:t xml:space="preserve">son </w:t>
        </w:r>
      </w:ins>
      <w:r w:rsidR="00583CE9">
        <w:rPr>
          <w:rFonts w:ascii="Helvetica" w:hAnsi="Helvetica" w:cs="Arial"/>
        </w:rPr>
        <w:t>muy importante</w:t>
      </w:r>
      <w:ins w:id="61" w:author="óscar" w:date="2013-08-26T13:35:00Z">
        <w:r w:rsidR="000845AD">
          <w:rPr>
            <w:rFonts w:ascii="Helvetica" w:hAnsi="Helvetica" w:cs="Arial"/>
          </w:rPr>
          <w:t>s</w:t>
        </w:r>
      </w:ins>
      <w:r w:rsidR="00583CE9">
        <w:rPr>
          <w:rFonts w:ascii="Helvetica" w:hAnsi="Helvetica" w:cs="Arial"/>
        </w:rPr>
        <w:t xml:space="preserve"> en una pá</w:t>
      </w:r>
      <w:r w:rsidRPr="00583CE9">
        <w:rPr>
          <w:rFonts w:ascii="Helvetica" w:hAnsi="Helvetica" w:cs="Arial"/>
        </w:rPr>
        <w:t xml:space="preserve">gina de inicio, pero solamente Girona ofrece respuestas a las preguntas más frecuentes de los turistas. Esta herramienta puede ayudar a solucionar dudas directamente a través de la </w:t>
      </w:r>
      <w:ins w:id="62" w:author="óscar" w:date="2013-08-26T13:35:00Z">
        <w:r w:rsidR="000845AD">
          <w:rPr>
            <w:rFonts w:ascii="Helvetica" w:hAnsi="Helvetica" w:cs="Arial"/>
          </w:rPr>
          <w:t>w</w:t>
        </w:r>
        <w:r w:rsidR="000845AD" w:rsidRPr="00583CE9">
          <w:rPr>
            <w:rFonts w:ascii="Helvetica" w:hAnsi="Helvetica" w:cs="Arial"/>
          </w:rPr>
          <w:t xml:space="preserve">eb </w:t>
        </w:r>
      </w:ins>
      <w:r w:rsidRPr="00583CE9">
        <w:rPr>
          <w:rFonts w:ascii="Helvetica" w:hAnsi="Helvetica" w:cs="Arial"/>
        </w:rPr>
        <w:t xml:space="preserve">y ahorrar tiempo contestando correos electrónicos </w:t>
      </w:r>
      <w:ins w:id="63" w:author="óscar" w:date="2013-08-26T13:36:00Z">
        <w:r w:rsidR="000845AD">
          <w:rPr>
            <w:rFonts w:ascii="Helvetica" w:hAnsi="Helvetica" w:cs="Arial"/>
          </w:rPr>
          <w:t>y</w:t>
        </w:r>
        <w:r w:rsidR="000845AD" w:rsidRPr="00583CE9">
          <w:rPr>
            <w:rFonts w:ascii="Helvetica" w:hAnsi="Helvetica" w:cs="Arial"/>
          </w:rPr>
          <w:t xml:space="preserve"> </w:t>
        </w:r>
        <w:r w:rsidR="000845AD">
          <w:rPr>
            <w:rFonts w:ascii="Helvetica" w:hAnsi="Helvetica" w:cs="Arial"/>
          </w:rPr>
          <w:t>llamadas telefónicas</w:t>
        </w:r>
      </w:ins>
      <w:r w:rsidRPr="00583CE9">
        <w:rPr>
          <w:rFonts w:ascii="Helvetica" w:hAnsi="Helvetica" w:cs="Arial"/>
        </w:rPr>
        <w:t xml:space="preserve">. </w:t>
      </w:r>
    </w:p>
    <w:p w14:paraId="2CBD064E" w14:textId="77777777" w:rsidR="00A7392D" w:rsidRPr="00583CE9" w:rsidRDefault="00A7392D" w:rsidP="00A7392D">
      <w:pPr>
        <w:jc w:val="both"/>
        <w:rPr>
          <w:rFonts w:ascii="Helvetica" w:hAnsi="Helvetica" w:cs="Arial"/>
        </w:rPr>
      </w:pPr>
    </w:p>
    <w:p w14:paraId="6AA7BB05" w14:textId="28A8DF76" w:rsidR="00A7392D" w:rsidRPr="00583CE9" w:rsidRDefault="00A7392D" w:rsidP="00A7392D">
      <w:pPr>
        <w:jc w:val="both"/>
        <w:rPr>
          <w:rFonts w:ascii="Helvetica" w:hAnsi="Helvetica" w:cs="Arial"/>
        </w:rPr>
      </w:pPr>
      <w:r w:rsidRPr="00583CE9">
        <w:rPr>
          <w:rFonts w:ascii="Helvetica" w:hAnsi="Helvetica" w:cs="Arial"/>
        </w:rPr>
        <w:t>En relación a la calidad y cantidad de contenido las tres páginas Web analizadas</w:t>
      </w:r>
      <w:ins w:id="64" w:author="óscar" w:date="2013-08-26T13:36:00Z">
        <w:r w:rsidR="000845AD">
          <w:rPr>
            <w:rFonts w:ascii="Helvetica" w:hAnsi="Helvetica" w:cs="Arial"/>
          </w:rPr>
          <w:t>, hay que decir</w:t>
        </w:r>
      </w:ins>
      <w:r w:rsidRPr="00583CE9">
        <w:rPr>
          <w:rFonts w:ascii="Helvetica" w:hAnsi="Helvetica" w:cs="Arial"/>
        </w:rPr>
        <w:t xml:space="preserve"> poseen una buena calidad de información, con contenidos actualizados y completos.</w:t>
      </w:r>
    </w:p>
    <w:p w14:paraId="3FBEA31B" w14:textId="77777777" w:rsidR="00A7392D" w:rsidRPr="00583CE9" w:rsidRDefault="00A7392D" w:rsidP="00A7392D">
      <w:pPr>
        <w:jc w:val="both"/>
        <w:rPr>
          <w:rFonts w:ascii="Helvetica" w:hAnsi="Helvetica" w:cs="Arial"/>
        </w:rPr>
      </w:pPr>
    </w:p>
    <w:p w14:paraId="0F84190E" w14:textId="31CE098C" w:rsidR="00A7392D" w:rsidRPr="00583CE9" w:rsidRDefault="00A7392D" w:rsidP="00A7392D">
      <w:pPr>
        <w:jc w:val="both"/>
        <w:rPr>
          <w:rFonts w:ascii="Helvetica" w:hAnsi="Helvetica" w:cs="Arial"/>
        </w:rPr>
      </w:pPr>
      <w:r w:rsidRPr="00583CE9">
        <w:rPr>
          <w:rFonts w:ascii="Helvetica" w:hAnsi="Helvetica" w:cs="Arial"/>
        </w:rPr>
        <w:t xml:space="preserve">En general las páginas </w:t>
      </w:r>
      <w:ins w:id="65" w:author="óscar" w:date="2013-08-26T13:36:00Z">
        <w:r w:rsidR="000845AD">
          <w:rPr>
            <w:rFonts w:ascii="Helvetica" w:hAnsi="Helvetica" w:cs="Arial"/>
          </w:rPr>
          <w:t>w</w:t>
        </w:r>
        <w:r w:rsidR="000845AD" w:rsidRPr="00583CE9">
          <w:rPr>
            <w:rFonts w:ascii="Helvetica" w:hAnsi="Helvetica" w:cs="Arial"/>
          </w:rPr>
          <w:t xml:space="preserve">eb </w:t>
        </w:r>
      </w:ins>
      <w:r w:rsidRPr="00583CE9">
        <w:rPr>
          <w:rFonts w:ascii="Helvetica" w:hAnsi="Helvetica" w:cs="Arial"/>
        </w:rPr>
        <w:t xml:space="preserve">de Barcelona </w:t>
      </w:r>
      <w:proofErr w:type="spellStart"/>
      <w:r w:rsidRPr="00583CE9">
        <w:rPr>
          <w:rFonts w:ascii="Helvetica" w:hAnsi="Helvetica" w:cs="Arial"/>
        </w:rPr>
        <w:t>Turisme</w:t>
      </w:r>
      <w:proofErr w:type="spellEnd"/>
      <w:r w:rsidRPr="00583CE9">
        <w:rPr>
          <w:rFonts w:ascii="Helvetica" w:hAnsi="Helvetica" w:cs="Arial"/>
        </w:rPr>
        <w:t xml:space="preserve">, Tarragona </w:t>
      </w:r>
      <w:proofErr w:type="spellStart"/>
      <w:r w:rsidRPr="00583CE9">
        <w:rPr>
          <w:rFonts w:ascii="Helvetica" w:hAnsi="Helvetica" w:cs="Arial"/>
        </w:rPr>
        <w:t>Turisme</w:t>
      </w:r>
      <w:proofErr w:type="spellEnd"/>
      <w:r w:rsidRPr="00583CE9">
        <w:rPr>
          <w:rFonts w:ascii="Helvetica" w:hAnsi="Helvetica" w:cs="Arial"/>
        </w:rPr>
        <w:t xml:space="preserve"> y Girona </w:t>
      </w:r>
      <w:proofErr w:type="spellStart"/>
      <w:r w:rsidRPr="00583CE9">
        <w:rPr>
          <w:rFonts w:ascii="Helvetica" w:hAnsi="Helvetica" w:cs="Arial"/>
        </w:rPr>
        <w:t>Turisme</w:t>
      </w:r>
      <w:proofErr w:type="spellEnd"/>
      <w:r w:rsidRPr="00583CE9">
        <w:rPr>
          <w:rFonts w:ascii="Helvetica" w:hAnsi="Helvetica" w:cs="Arial"/>
        </w:rPr>
        <w:t xml:space="preserve"> disponen de una buena estructura de la información. Las páginas </w:t>
      </w:r>
      <w:ins w:id="66" w:author="óscar" w:date="2013-08-26T13:36:00Z">
        <w:r w:rsidR="000845AD">
          <w:rPr>
            <w:rFonts w:ascii="Helvetica" w:hAnsi="Helvetica" w:cs="Arial"/>
          </w:rPr>
          <w:t>w</w:t>
        </w:r>
        <w:r w:rsidR="000845AD" w:rsidRPr="00583CE9">
          <w:rPr>
            <w:rFonts w:ascii="Helvetica" w:hAnsi="Helvetica" w:cs="Arial"/>
          </w:rPr>
          <w:t xml:space="preserve">eb </w:t>
        </w:r>
      </w:ins>
      <w:r w:rsidRPr="00583CE9">
        <w:rPr>
          <w:rFonts w:ascii="Helvetica" w:hAnsi="Helvetica" w:cs="Arial"/>
        </w:rPr>
        <w:t xml:space="preserve">de Barcelona </w:t>
      </w:r>
      <w:proofErr w:type="spellStart"/>
      <w:r w:rsidRPr="00583CE9">
        <w:rPr>
          <w:rFonts w:ascii="Helvetica" w:hAnsi="Helvetica" w:cs="Arial"/>
        </w:rPr>
        <w:t>Turisme</w:t>
      </w:r>
      <w:proofErr w:type="spellEnd"/>
      <w:r w:rsidRPr="00583CE9">
        <w:rPr>
          <w:rFonts w:ascii="Helvetica" w:hAnsi="Helvetica" w:cs="Arial"/>
        </w:rPr>
        <w:t xml:space="preserve"> y Tarragona </w:t>
      </w:r>
      <w:proofErr w:type="spellStart"/>
      <w:r w:rsidRPr="00583CE9">
        <w:rPr>
          <w:rFonts w:ascii="Helvetica" w:hAnsi="Helvetica" w:cs="Arial"/>
        </w:rPr>
        <w:t>Turisme</w:t>
      </w:r>
      <w:proofErr w:type="spellEnd"/>
      <w:r w:rsidRPr="00583CE9">
        <w:rPr>
          <w:rFonts w:ascii="Helvetica" w:hAnsi="Helvetica" w:cs="Arial"/>
        </w:rPr>
        <w:t xml:space="preserve"> podrían implementar la orientación del usuario en la navegación, o sea, indicar al usuario, normalmente en formas de “migas de pan” o “hilos de Ariadna” </w:t>
      </w:r>
      <w:r w:rsidRPr="005E4E6B">
        <w:rPr>
          <w:rFonts w:ascii="Helvetica" w:hAnsi="Helvetica" w:cs="Arial"/>
          <w:i/>
        </w:rPr>
        <w:t>(</w:t>
      </w:r>
      <w:proofErr w:type="spellStart"/>
      <w:r w:rsidRPr="005E4E6B">
        <w:rPr>
          <w:rFonts w:ascii="Helvetica" w:hAnsi="Helvetica" w:cs="Arial"/>
          <w:i/>
        </w:rPr>
        <w:t>breadcrumbs</w:t>
      </w:r>
      <w:proofErr w:type="spellEnd"/>
      <w:r w:rsidRPr="005E4E6B">
        <w:rPr>
          <w:rFonts w:ascii="Helvetica" w:hAnsi="Helvetica" w:cs="Arial"/>
          <w:i/>
        </w:rPr>
        <w:t>)</w:t>
      </w:r>
      <w:r w:rsidRPr="00583CE9">
        <w:rPr>
          <w:rFonts w:ascii="Helvetica" w:hAnsi="Helvetica" w:cs="Arial"/>
        </w:rPr>
        <w:t xml:space="preserve">, en qué lugar de la página </w:t>
      </w:r>
      <w:ins w:id="67" w:author="óscar" w:date="2013-08-26T13:36:00Z">
        <w:r w:rsidR="000845AD">
          <w:rPr>
            <w:rFonts w:ascii="Helvetica" w:hAnsi="Helvetica" w:cs="Arial"/>
          </w:rPr>
          <w:t>w</w:t>
        </w:r>
        <w:r w:rsidR="000845AD" w:rsidRPr="00583CE9">
          <w:rPr>
            <w:rFonts w:ascii="Helvetica" w:hAnsi="Helvetica" w:cs="Arial"/>
          </w:rPr>
          <w:t xml:space="preserve">eb </w:t>
        </w:r>
      </w:ins>
      <w:r w:rsidRPr="00583CE9">
        <w:rPr>
          <w:rFonts w:ascii="Helvetica" w:hAnsi="Helvetica" w:cs="Arial"/>
        </w:rPr>
        <w:t>se encuentra, y permitir</w:t>
      </w:r>
      <w:ins w:id="68" w:author="óscar" w:date="2013-08-26T13:36:00Z">
        <w:r w:rsidR="000845AD">
          <w:rPr>
            <w:rFonts w:ascii="Helvetica" w:hAnsi="Helvetica" w:cs="Arial"/>
          </w:rPr>
          <w:t>le</w:t>
        </w:r>
      </w:ins>
      <w:r w:rsidRPr="00583CE9">
        <w:rPr>
          <w:rFonts w:ascii="Helvetica" w:hAnsi="Helvetica" w:cs="Arial"/>
        </w:rPr>
        <w:t xml:space="preserve"> deshacer su navegación. </w:t>
      </w:r>
    </w:p>
    <w:p w14:paraId="59C1E42F" w14:textId="77777777" w:rsidR="00A7392D" w:rsidRPr="00583CE9" w:rsidRDefault="00A7392D" w:rsidP="00A7392D">
      <w:pPr>
        <w:jc w:val="both"/>
        <w:rPr>
          <w:rFonts w:ascii="Helvetica" w:hAnsi="Helvetica" w:cs="Arial"/>
        </w:rPr>
      </w:pPr>
    </w:p>
    <w:p w14:paraId="7E5BBE74" w14:textId="691D472D" w:rsidR="00A7392D" w:rsidRPr="00583CE9" w:rsidRDefault="00A7392D" w:rsidP="00A7392D">
      <w:pPr>
        <w:jc w:val="both"/>
        <w:rPr>
          <w:rFonts w:ascii="Helvetica" w:hAnsi="Helvetica" w:cs="Arial"/>
        </w:rPr>
      </w:pPr>
      <w:r w:rsidRPr="00583CE9">
        <w:rPr>
          <w:rFonts w:ascii="Helvetica" w:hAnsi="Helvetica" w:cs="Arial"/>
        </w:rPr>
        <w:t xml:space="preserve">La cuestión de la usabilidad está bien tratada, haciendo que la página Web sea fácil </w:t>
      </w:r>
      <w:ins w:id="69" w:author="óscar" w:date="2013-08-26T14:28:00Z">
        <w:r w:rsidR="00772569">
          <w:rPr>
            <w:rFonts w:ascii="Helvetica" w:hAnsi="Helvetica" w:cs="Arial"/>
          </w:rPr>
          <w:t>de usar</w:t>
        </w:r>
      </w:ins>
      <w:r w:rsidRPr="00583CE9">
        <w:rPr>
          <w:rFonts w:ascii="Helvetica" w:hAnsi="Helvetica" w:cs="Arial"/>
        </w:rPr>
        <w:t xml:space="preserve">, rápida, agradable y atractiva a los usuarios, aunque no tienen tan en cuenta el importante aspecto de los idiomas y de las versiones culturales adaptadas. El estudio de </w:t>
      </w:r>
      <w:proofErr w:type="spellStart"/>
      <w:r w:rsidRPr="00583CE9">
        <w:rPr>
          <w:rFonts w:ascii="Helvetica" w:hAnsi="Helvetica" w:cs="Arial"/>
        </w:rPr>
        <w:t>Tsikriktsis</w:t>
      </w:r>
      <w:proofErr w:type="spellEnd"/>
      <w:r w:rsidRPr="00583CE9">
        <w:rPr>
          <w:rFonts w:ascii="Helvetica" w:hAnsi="Helvetica" w:cs="Arial"/>
        </w:rPr>
        <w:t xml:space="preserve"> (2002) (citado en Huertas y </w:t>
      </w:r>
      <w:proofErr w:type="spellStart"/>
      <w:r w:rsidRPr="00583CE9">
        <w:rPr>
          <w:rFonts w:ascii="Helvetica" w:hAnsi="Helvetica" w:cs="Arial"/>
        </w:rPr>
        <w:t>Fenández</w:t>
      </w:r>
      <w:proofErr w:type="spellEnd"/>
      <w:r w:rsidRPr="00583CE9">
        <w:rPr>
          <w:rFonts w:ascii="Helvetica" w:hAnsi="Helvetica" w:cs="Arial"/>
        </w:rPr>
        <w:t xml:space="preserve"> Cavia, 2006) revela la importancia de la adaptación idiomática-cultural de las páginas </w:t>
      </w:r>
      <w:ins w:id="70" w:author="óscar" w:date="2013-08-26T14:28:00Z">
        <w:r w:rsidR="00772569">
          <w:rPr>
            <w:rFonts w:ascii="Helvetica" w:hAnsi="Helvetica" w:cs="Arial"/>
          </w:rPr>
          <w:t>w</w:t>
        </w:r>
        <w:r w:rsidR="00772569" w:rsidRPr="00583CE9">
          <w:rPr>
            <w:rFonts w:ascii="Helvetica" w:hAnsi="Helvetica" w:cs="Arial"/>
          </w:rPr>
          <w:t xml:space="preserve">eb </w:t>
        </w:r>
      </w:ins>
      <w:r w:rsidRPr="00583CE9">
        <w:rPr>
          <w:rFonts w:ascii="Helvetica" w:hAnsi="Helvetica" w:cs="Arial"/>
        </w:rPr>
        <w:t xml:space="preserve">a los usuarios, demostrando el impacto positivo en la impresión que </w:t>
      </w:r>
      <w:ins w:id="71" w:author="óscar" w:date="2013-08-26T14:28:00Z">
        <w:r w:rsidR="00772569">
          <w:rPr>
            <w:rFonts w:ascii="Helvetica" w:hAnsi="Helvetica" w:cs="Arial"/>
          </w:rPr>
          <w:t>e</w:t>
        </w:r>
        <w:r w:rsidR="00772569" w:rsidRPr="00583CE9">
          <w:rPr>
            <w:rFonts w:ascii="Helvetica" w:hAnsi="Helvetica" w:cs="Arial"/>
          </w:rPr>
          <w:t xml:space="preserve">stos </w:t>
        </w:r>
      </w:ins>
      <w:r w:rsidRPr="00583CE9">
        <w:rPr>
          <w:rFonts w:ascii="Helvetica" w:hAnsi="Helvetica" w:cs="Arial"/>
        </w:rPr>
        <w:t xml:space="preserve">poseen de la página </w:t>
      </w:r>
      <w:ins w:id="72" w:author="óscar" w:date="2013-08-26T14:28:00Z">
        <w:r w:rsidR="00772569">
          <w:rPr>
            <w:rFonts w:ascii="Helvetica" w:hAnsi="Helvetica" w:cs="Arial"/>
          </w:rPr>
          <w:t>w</w:t>
        </w:r>
        <w:r w:rsidR="00772569" w:rsidRPr="00583CE9">
          <w:rPr>
            <w:rFonts w:ascii="Helvetica" w:hAnsi="Helvetica" w:cs="Arial"/>
          </w:rPr>
          <w:t xml:space="preserve">eb </w:t>
        </w:r>
      </w:ins>
      <w:r w:rsidRPr="00583CE9">
        <w:rPr>
          <w:rFonts w:ascii="Helvetica" w:hAnsi="Helvetica" w:cs="Arial"/>
        </w:rPr>
        <w:t xml:space="preserve">y de su contenido. Por tanto, se aconsejan estrategias localizadas de comunicación, </w:t>
      </w:r>
      <w:r w:rsidRPr="00583CE9">
        <w:rPr>
          <w:rFonts w:ascii="Helvetica" w:hAnsi="Helvetica" w:cs="Arial"/>
        </w:rPr>
        <w:lastRenderedPageBreak/>
        <w:t xml:space="preserve">adaptando el contenido culturalmente de las páginas Web de Barcelona </w:t>
      </w:r>
      <w:proofErr w:type="spellStart"/>
      <w:r w:rsidRPr="00583CE9">
        <w:rPr>
          <w:rFonts w:ascii="Helvetica" w:hAnsi="Helvetica" w:cs="Arial"/>
        </w:rPr>
        <w:t>Turisme</w:t>
      </w:r>
      <w:proofErr w:type="spellEnd"/>
      <w:r w:rsidRPr="00583CE9">
        <w:rPr>
          <w:rFonts w:ascii="Helvetica" w:hAnsi="Helvetica" w:cs="Arial"/>
        </w:rPr>
        <w:t xml:space="preserve">, Tarragona </w:t>
      </w:r>
      <w:proofErr w:type="spellStart"/>
      <w:r w:rsidRPr="00583CE9">
        <w:rPr>
          <w:rFonts w:ascii="Helvetica" w:hAnsi="Helvetica" w:cs="Arial"/>
        </w:rPr>
        <w:t>Turisme</w:t>
      </w:r>
      <w:proofErr w:type="spellEnd"/>
      <w:r w:rsidRPr="00583CE9">
        <w:rPr>
          <w:rFonts w:ascii="Helvetica" w:hAnsi="Helvetica" w:cs="Arial"/>
        </w:rPr>
        <w:t xml:space="preserve"> y Girona </w:t>
      </w:r>
      <w:proofErr w:type="spellStart"/>
      <w:r w:rsidRPr="00583CE9">
        <w:rPr>
          <w:rFonts w:ascii="Helvetica" w:hAnsi="Helvetica" w:cs="Arial"/>
        </w:rPr>
        <w:t>Turisme</w:t>
      </w:r>
      <w:proofErr w:type="spellEnd"/>
      <w:r w:rsidRPr="00583CE9">
        <w:rPr>
          <w:rFonts w:ascii="Helvetica" w:hAnsi="Helvetica" w:cs="Arial"/>
        </w:rPr>
        <w:t>. De esta manera las organizaciones promotoras de turismo de dichas ciudades puede</w:t>
      </w:r>
      <w:r w:rsidR="00583CE9">
        <w:rPr>
          <w:rFonts w:ascii="Helvetica" w:hAnsi="Helvetica" w:cs="Arial"/>
        </w:rPr>
        <w:t>n</w:t>
      </w:r>
      <w:r w:rsidRPr="00583CE9">
        <w:rPr>
          <w:rFonts w:ascii="Helvetica" w:hAnsi="Helvetica" w:cs="Arial"/>
        </w:rPr>
        <w:t xml:space="preserve"> crear páginas </w:t>
      </w:r>
      <w:ins w:id="73" w:author="óscar" w:date="2013-08-26T14:29:00Z">
        <w:r w:rsidR="00772569">
          <w:rPr>
            <w:rFonts w:ascii="Helvetica" w:hAnsi="Helvetica" w:cs="Arial"/>
          </w:rPr>
          <w:t>w</w:t>
        </w:r>
        <w:r w:rsidR="00772569" w:rsidRPr="00583CE9">
          <w:rPr>
            <w:rFonts w:ascii="Helvetica" w:hAnsi="Helvetica" w:cs="Arial"/>
          </w:rPr>
          <w:t xml:space="preserve">eb </w:t>
        </w:r>
      </w:ins>
      <w:r w:rsidRPr="00583CE9">
        <w:rPr>
          <w:rFonts w:ascii="Helvetica" w:hAnsi="Helvetica" w:cs="Arial"/>
        </w:rPr>
        <w:t xml:space="preserve">más usables para usuarios de diferentes culturas. </w:t>
      </w:r>
    </w:p>
    <w:p w14:paraId="20A6711D" w14:textId="77777777" w:rsidR="00A7392D" w:rsidRPr="00583CE9" w:rsidRDefault="00A7392D" w:rsidP="00A7392D">
      <w:pPr>
        <w:jc w:val="both"/>
        <w:rPr>
          <w:rFonts w:ascii="Helvetica" w:hAnsi="Helvetica" w:cs="Arial"/>
        </w:rPr>
      </w:pPr>
    </w:p>
    <w:p w14:paraId="2C4E1A83" w14:textId="75BF3336" w:rsidR="00A7392D" w:rsidRPr="00583CE9" w:rsidRDefault="00A7392D" w:rsidP="00A7392D">
      <w:pPr>
        <w:jc w:val="both"/>
        <w:rPr>
          <w:rFonts w:ascii="Helvetica" w:hAnsi="Helvetica" w:cs="Arial"/>
        </w:rPr>
      </w:pPr>
      <w:r w:rsidRPr="00583CE9">
        <w:rPr>
          <w:rFonts w:ascii="Helvetica" w:hAnsi="Helvetica" w:cs="Arial"/>
        </w:rPr>
        <w:t>Todos sabemos la relevancia q</w:t>
      </w:r>
      <w:r w:rsidR="00583CE9">
        <w:rPr>
          <w:rFonts w:ascii="Helvetica" w:hAnsi="Helvetica" w:cs="Arial"/>
        </w:rPr>
        <w:t>ue tiene en el sector turístico</w:t>
      </w:r>
      <w:r w:rsidRPr="00583CE9">
        <w:rPr>
          <w:rFonts w:ascii="Helvetica" w:hAnsi="Helvetica" w:cs="Arial"/>
        </w:rPr>
        <w:t xml:space="preserve"> la utilización de idiomas. Para que las páginas </w:t>
      </w:r>
      <w:ins w:id="74" w:author="óscar" w:date="2013-08-26T14:34:00Z">
        <w:r w:rsidR="00CF003F">
          <w:rPr>
            <w:rFonts w:ascii="Helvetica" w:hAnsi="Helvetica" w:cs="Arial"/>
          </w:rPr>
          <w:t>w</w:t>
        </w:r>
        <w:r w:rsidR="00CF003F" w:rsidRPr="00583CE9">
          <w:rPr>
            <w:rFonts w:ascii="Helvetica" w:hAnsi="Helvetica" w:cs="Arial"/>
          </w:rPr>
          <w:t xml:space="preserve">eb </w:t>
        </w:r>
      </w:ins>
      <w:r w:rsidRPr="00583CE9">
        <w:rPr>
          <w:rFonts w:ascii="Helvetica" w:hAnsi="Helvetica" w:cs="Arial"/>
        </w:rPr>
        <w:t xml:space="preserve">sean comprensibles para el mayor </w:t>
      </w:r>
      <w:ins w:id="75" w:author="óscar" w:date="2013-08-26T14:33:00Z">
        <w:r w:rsidR="00CF003F" w:rsidRPr="00583CE9">
          <w:rPr>
            <w:rFonts w:ascii="Helvetica" w:hAnsi="Helvetica" w:cs="Arial"/>
          </w:rPr>
          <w:t>número</w:t>
        </w:r>
      </w:ins>
      <w:r w:rsidRPr="00583CE9">
        <w:rPr>
          <w:rFonts w:ascii="Helvetica" w:hAnsi="Helvetica" w:cs="Arial"/>
        </w:rPr>
        <w:t xml:space="preserve"> de personas deberán tener versiones en diversos idiomas. A pesar de que se están analizando empresas turísticas, tan sólo se utilizan el inglés y el francés en las páginas </w:t>
      </w:r>
      <w:ins w:id="76" w:author="óscar" w:date="2013-08-26T14:34:00Z">
        <w:r w:rsidR="00CF003F">
          <w:rPr>
            <w:rFonts w:ascii="Helvetica" w:hAnsi="Helvetica" w:cs="Arial"/>
          </w:rPr>
          <w:t>w</w:t>
        </w:r>
        <w:r w:rsidR="00CF003F" w:rsidRPr="00583CE9">
          <w:rPr>
            <w:rFonts w:ascii="Helvetica" w:hAnsi="Helvetica" w:cs="Arial"/>
          </w:rPr>
          <w:t xml:space="preserve">eb </w:t>
        </w:r>
      </w:ins>
      <w:r w:rsidRPr="00583CE9">
        <w:rPr>
          <w:rFonts w:ascii="Helvetica" w:hAnsi="Helvetica" w:cs="Arial"/>
        </w:rPr>
        <w:t xml:space="preserve">de Barcelona </w:t>
      </w:r>
      <w:proofErr w:type="spellStart"/>
      <w:r w:rsidRPr="00583CE9">
        <w:rPr>
          <w:rFonts w:ascii="Helvetica" w:hAnsi="Helvetica" w:cs="Arial"/>
        </w:rPr>
        <w:t>Turisme</w:t>
      </w:r>
      <w:proofErr w:type="spellEnd"/>
      <w:r w:rsidRPr="00583CE9">
        <w:rPr>
          <w:rFonts w:ascii="Helvetica" w:hAnsi="Helvetica" w:cs="Arial"/>
        </w:rPr>
        <w:t xml:space="preserve"> y Girona </w:t>
      </w:r>
      <w:proofErr w:type="spellStart"/>
      <w:r w:rsidRPr="00583CE9">
        <w:rPr>
          <w:rFonts w:ascii="Helvetica" w:hAnsi="Helvetica" w:cs="Arial"/>
        </w:rPr>
        <w:t>Turisme</w:t>
      </w:r>
      <w:proofErr w:type="spellEnd"/>
      <w:r w:rsidRPr="00583CE9">
        <w:rPr>
          <w:rFonts w:ascii="Helvetica" w:hAnsi="Helvetica" w:cs="Arial"/>
        </w:rPr>
        <w:t xml:space="preserve">. La página </w:t>
      </w:r>
      <w:ins w:id="77" w:author="óscar" w:date="2013-08-26T14:34:00Z">
        <w:r w:rsidR="00CF003F">
          <w:rPr>
            <w:rFonts w:ascii="Helvetica" w:hAnsi="Helvetica" w:cs="Arial"/>
          </w:rPr>
          <w:t>w</w:t>
        </w:r>
        <w:r w:rsidR="00CF003F" w:rsidRPr="00583CE9">
          <w:rPr>
            <w:rFonts w:ascii="Helvetica" w:hAnsi="Helvetica" w:cs="Arial"/>
          </w:rPr>
          <w:t xml:space="preserve">eb </w:t>
        </w:r>
      </w:ins>
      <w:r w:rsidRPr="00583CE9">
        <w:rPr>
          <w:rFonts w:ascii="Helvetica" w:hAnsi="Helvetica" w:cs="Arial"/>
        </w:rPr>
        <w:t xml:space="preserve">de Tarragona </w:t>
      </w:r>
      <w:proofErr w:type="spellStart"/>
      <w:r w:rsidRPr="00583CE9">
        <w:rPr>
          <w:rFonts w:ascii="Helvetica" w:hAnsi="Helvetica" w:cs="Arial"/>
        </w:rPr>
        <w:t>Turisme</w:t>
      </w:r>
      <w:proofErr w:type="spellEnd"/>
      <w:r w:rsidRPr="00583CE9">
        <w:rPr>
          <w:rFonts w:ascii="Helvetica" w:hAnsi="Helvetica" w:cs="Arial"/>
        </w:rPr>
        <w:t xml:space="preserve">, además del inglés y francés, utiliza el italiano, alemán y ruso. </w:t>
      </w:r>
    </w:p>
    <w:p w14:paraId="4B5BD72D" w14:textId="77777777" w:rsidR="00A7392D" w:rsidRPr="00583CE9" w:rsidRDefault="00A7392D" w:rsidP="00A7392D">
      <w:pPr>
        <w:jc w:val="both"/>
        <w:rPr>
          <w:rFonts w:ascii="Helvetica" w:hAnsi="Helvetica" w:cs="Arial"/>
        </w:rPr>
      </w:pPr>
    </w:p>
    <w:p w14:paraId="1D5AAD0C" w14:textId="0A276B3E" w:rsidR="00A7392D" w:rsidRPr="00583CE9" w:rsidRDefault="00A7392D" w:rsidP="00A7392D">
      <w:pPr>
        <w:jc w:val="both"/>
        <w:rPr>
          <w:rFonts w:ascii="Helvetica" w:hAnsi="Helvetica" w:cs="Arial"/>
        </w:rPr>
      </w:pPr>
      <w:r w:rsidRPr="00583CE9">
        <w:rPr>
          <w:rFonts w:ascii="Helvetica" w:hAnsi="Helvetica" w:cs="Arial"/>
        </w:rPr>
        <w:t xml:space="preserve">Se ha podido observar que las tres páginas </w:t>
      </w:r>
      <w:ins w:id="78" w:author="óscar" w:date="2013-08-26T14:34:00Z">
        <w:r w:rsidR="00CF003F">
          <w:rPr>
            <w:rFonts w:ascii="Helvetica" w:hAnsi="Helvetica" w:cs="Arial"/>
          </w:rPr>
          <w:t>w</w:t>
        </w:r>
        <w:r w:rsidR="00CF003F" w:rsidRPr="00583CE9">
          <w:rPr>
            <w:rFonts w:ascii="Helvetica" w:hAnsi="Helvetica" w:cs="Arial"/>
          </w:rPr>
          <w:t xml:space="preserve">eb </w:t>
        </w:r>
      </w:ins>
      <w:r w:rsidRPr="00583CE9">
        <w:rPr>
          <w:rFonts w:ascii="Helvetica" w:hAnsi="Helvetica" w:cs="Arial"/>
        </w:rPr>
        <w:t>analizadas tienen un nivel de accesibilidad alto</w:t>
      </w:r>
      <w:r w:rsidR="00D735FD">
        <w:rPr>
          <w:rFonts w:ascii="Helvetica" w:hAnsi="Helvetica" w:cs="Arial"/>
        </w:rPr>
        <w:t>, con tamaño de fuentes adecuada</w:t>
      </w:r>
      <w:r w:rsidRPr="00583CE9">
        <w:rPr>
          <w:rFonts w:ascii="Helvetica" w:hAnsi="Helvetica" w:cs="Arial"/>
        </w:rPr>
        <w:t xml:space="preserve">s, contraste fuente-fondo y no hay la necesidad de tener que instalar </w:t>
      </w:r>
      <w:proofErr w:type="spellStart"/>
      <w:r w:rsidRPr="005E4E6B">
        <w:rPr>
          <w:rFonts w:ascii="Helvetica" w:hAnsi="Helvetica" w:cs="Arial"/>
          <w:i/>
        </w:rPr>
        <w:t>plugins</w:t>
      </w:r>
      <w:proofErr w:type="spellEnd"/>
      <w:r w:rsidRPr="00583CE9">
        <w:rPr>
          <w:rFonts w:ascii="Helvetica" w:hAnsi="Helvetica" w:cs="Arial"/>
        </w:rPr>
        <w:t xml:space="preserve"> adicionales. </w:t>
      </w:r>
      <w:ins w:id="79" w:author="óscar" w:date="2013-08-26T14:34:00Z">
        <w:r w:rsidR="00CF003F">
          <w:rPr>
            <w:rFonts w:ascii="Helvetica" w:hAnsi="Helvetica" w:cs="Arial"/>
          </w:rPr>
          <w:t>L</w:t>
        </w:r>
      </w:ins>
      <w:r w:rsidRPr="00583CE9">
        <w:rPr>
          <w:rFonts w:ascii="Helvetica" w:hAnsi="Helvetica" w:cs="Arial"/>
        </w:rPr>
        <w:t xml:space="preserve">as tres páginas </w:t>
      </w:r>
      <w:ins w:id="80" w:author="óscar" w:date="2013-08-26T14:34:00Z">
        <w:r w:rsidR="00CF003F">
          <w:rPr>
            <w:rFonts w:ascii="Helvetica" w:hAnsi="Helvetica" w:cs="Arial"/>
          </w:rPr>
          <w:t>w</w:t>
        </w:r>
        <w:r w:rsidR="00CF003F" w:rsidRPr="00583CE9">
          <w:rPr>
            <w:rFonts w:ascii="Helvetica" w:hAnsi="Helvetica" w:cs="Arial"/>
          </w:rPr>
          <w:t xml:space="preserve">eb </w:t>
        </w:r>
      </w:ins>
      <w:r w:rsidRPr="00583CE9">
        <w:rPr>
          <w:rFonts w:ascii="Helvetica" w:hAnsi="Helvetica" w:cs="Arial"/>
        </w:rPr>
        <w:t xml:space="preserve">disponen de nivel de adecuación AA, lo cual es un </w:t>
      </w:r>
      <w:ins w:id="81" w:author="óscar" w:date="2013-08-26T14:34:00Z">
        <w:r w:rsidR="00CF003F" w:rsidRPr="00583CE9">
          <w:rPr>
            <w:rFonts w:ascii="Helvetica" w:hAnsi="Helvetica" w:cs="Arial"/>
          </w:rPr>
          <w:t>indica</w:t>
        </w:r>
        <w:r w:rsidR="00CF003F">
          <w:rPr>
            <w:rFonts w:ascii="Helvetica" w:hAnsi="Helvetica" w:cs="Arial"/>
          </w:rPr>
          <w:t>dor</w:t>
        </w:r>
        <w:r w:rsidR="00CF003F" w:rsidRPr="00583CE9">
          <w:rPr>
            <w:rFonts w:ascii="Helvetica" w:hAnsi="Helvetica" w:cs="Arial"/>
          </w:rPr>
          <w:t xml:space="preserve"> </w:t>
        </w:r>
      </w:ins>
      <w:r w:rsidRPr="00583CE9">
        <w:rPr>
          <w:rFonts w:ascii="Helvetica" w:hAnsi="Helvetica" w:cs="Arial"/>
        </w:rPr>
        <w:t>de la accesibilidad de la página Web.</w:t>
      </w:r>
    </w:p>
    <w:p w14:paraId="3AAD54B7" w14:textId="77777777" w:rsidR="00A7392D" w:rsidRPr="00583CE9" w:rsidRDefault="00A7392D" w:rsidP="00A7392D">
      <w:pPr>
        <w:jc w:val="both"/>
        <w:rPr>
          <w:rFonts w:ascii="Helvetica" w:hAnsi="Helvetica" w:cs="Arial"/>
        </w:rPr>
      </w:pPr>
    </w:p>
    <w:p w14:paraId="2697C287" w14:textId="120344A8" w:rsidR="00A7392D" w:rsidRPr="00583CE9" w:rsidRDefault="00A7392D" w:rsidP="00A7392D">
      <w:pPr>
        <w:jc w:val="both"/>
        <w:rPr>
          <w:rFonts w:ascii="Helvetica" w:hAnsi="Helvetica" w:cs="Arial"/>
        </w:rPr>
      </w:pPr>
      <w:r w:rsidRPr="00583CE9">
        <w:rPr>
          <w:rFonts w:ascii="Helvetica" w:hAnsi="Helvetica" w:cs="Arial"/>
        </w:rPr>
        <w:t xml:space="preserve">Las tres páginas </w:t>
      </w:r>
      <w:ins w:id="82" w:author="óscar" w:date="2013-08-26T14:34:00Z">
        <w:r w:rsidR="00CF003F">
          <w:rPr>
            <w:rFonts w:ascii="Helvetica" w:hAnsi="Helvetica" w:cs="Arial"/>
          </w:rPr>
          <w:t>w</w:t>
        </w:r>
        <w:r w:rsidR="00CF003F" w:rsidRPr="00583CE9">
          <w:rPr>
            <w:rFonts w:ascii="Helvetica" w:hAnsi="Helvetica" w:cs="Arial"/>
          </w:rPr>
          <w:t xml:space="preserve">eb </w:t>
        </w:r>
      </w:ins>
      <w:r w:rsidRPr="00583CE9">
        <w:rPr>
          <w:rFonts w:ascii="Helvetica" w:hAnsi="Helvetica" w:cs="Arial"/>
        </w:rPr>
        <w:t xml:space="preserve">analizadas disponen del logotipo de la marca presente en las páginas </w:t>
      </w:r>
      <w:ins w:id="83" w:author="óscar" w:date="2013-08-26T14:35:00Z">
        <w:r w:rsidR="00CF003F">
          <w:rPr>
            <w:rFonts w:ascii="Helvetica" w:hAnsi="Helvetica" w:cs="Arial"/>
          </w:rPr>
          <w:t>w</w:t>
        </w:r>
        <w:r w:rsidR="00CF003F" w:rsidRPr="00583CE9">
          <w:rPr>
            <w:rFonts w:ascii="Helvetica" w:hAnsi="Helvetica" w:cs="Arial"/>
          </w:rPr>
          <w:t>eb</w:t>
        </w:r>
      </w:ins>
      <w:r w:rsidRPr="00583CE9">
        <w:rPr>
          <w:rFonts w:ascii="Helvetica" w:hAnsi="Helvetica" w:cs="Arial"/>
        </w:rPr>
        <w:t xml:space="preserve">, lo que hace con que el usuario siempre visualice la marca del destino. Solamente Barcelona </w:t>
      </w:r>
      <w:proofErr w:type="spellStart"/>
      <w:r w:rsidRPr="00583CE9">
        <w:rPr>
          <w:rFonts w:ascii="Helvetica" w:hAnsi="Helvetica" w:cs="Arial"/>
        </w:rPr>
        <w:t>Turisme</w:t>
      </w:r>
      <w:proofErr w:type="spellEnd"/>
      <w:r w:rsidRPr="00583CE9">
        <w:rPr>
          <w:rFonts w:ascii="Helvetica" w:hAnsi="Helvetica" w:cs="Arial"/>
        </w:rPr>
        <w:t xml:space="preserve"> posee una descripción del significado de su logotipo, pero ofrece tal información únicamente en catalán. </w:t>
      </w:r>
    </w:p>
    <w:p w14:paraId="270E8AEA" w14:textId="77777777" w:rsidR="00A7392D" w:rsidRPr="00583CE9" w:rsidRDefault="00A7392D" w:rsidP="00A7392D">
      <w:pPr>
        <w:jc w:val="both"/>
        <w:rPr>
          <w:rFonts w:ascii="Helvetica" w:hAnsi="Helvetica" w:cs="Arial"/>
        </w:rPr>
      </w:pPr>
    </w:p>
    <w:p w14:paraId="73F3ECA0" w14:textId="51EBCCBF" w:rsidR="00A7392D" w:rsidRPr="00583CE9" w:rsidRDefault="00A7392D" w:rsidP="00A7392D">
      <w:pPr>
        <w:jc w:val="both"/>
        <w:rPr>
          <w:rFonts w:ascii="Helvetica" w:hAnsi="Helvetica" w:cs="Arial"/>
        </w:rPr>
      </w:pPr>
      <w:r w:rsidRPr="00583CE9">
        <w:rPr>
          <w:rFonts w:ascii="Helvetica" w:hAnsi="Helvetica" w:cs="Arial"/>
        </w:rPr>
        <w:t xml:space="preserve">El sistema de comercialización de las páginas </w:t>
      </w:r>
      <w:ins w:id="84" w:author="óscar" w:date="2013-08-26T14:35:00Z">
        <w:r w:rsidR="00CF003F">
          <w:rPr>
            <w:rFonts w:ascii="Helvetica" w:hAnsi="Helvetica" w:cs="Arial"/>
          </w:rPr>
          <w:t>w</w:t>
        </w:r>
        <w:r w:rsidR="00CF003F" w:rsidRPr="00583CE9">
          <w:rPr>
            <w:rFonts w:ascii="Helvetica" w:hAnsi="Helvetica" w:cs="Arial"/>
          </w:rPr>
          <w:t xml:space="preserve">eb </w:t>
        </w:r>
      </w:ins>
      <w:r w:rsidRPr="00583CE9">
        <w:rPr>
          <w:rFonts w:ascii="Helvetica" w:hAnsi="Helvetica" w:cs="Arial"/>
        </w:rPr>
        <w:t xml:space="preserve">analizadas es muy limitado. Tarragona </w:t>
      </w:r>
      <w:proofErr w:type="spellStart"/>
      <w:r w:rsidRPr="00583CE9">
        <w:rPr>
          <w:rFonts w:ascii="Helvetica" w:hAnsi="Helvetica" w:cs="Arial"/>
        </w:rPr>
        <w:t>Turisme</w:t>
      </w:r>
      <w:proofErr w:type="spellEnd"/>
      <w:r w:rsidRPr="00583CE9">
        <w:rPr>
          <w:rFonts w:ascii="Helvetica" w:hAnsi="Helvetica" w:cs="Arial"/>
        </w:rPr>
        <w:t xml:space="preserve"> no ofrece a los usuarios la opción de reservar alojamiento </w:t>
      </w:r>
      <w:r w:rsidRPr="005E4E6B">
        <w:rPr>
          <w:rFonts w:ascii="Helvetica" w:hAnsi="Helvetica" w:cs="Arial"/>
          <w:i/>
        </w:rPr>
        <w:t>online,</w:t>
      </w:r>
      <w:r w:rsidRPr="00583CE9">
        <w:rPr>
          <w:rFonts w:ascii="Helvetica" w:hAnsi="Helvetica" w:cs="Arial"/>
        </w:rPr>
        <w:t xml:space="preserve"> solamente dispone de un listado de los alojamiento</w:t>
      </w:r>
      <w:r w:rsidR="00D735FD">
        <w:rPr>
          <w:rFonts w:ascii="Helvetica" w:hAnsi="Helvetica" w:cs="Arial"/>
        </w:rPr>
        <w:t>s</w:t>
      </w:r>
      <w:r w:rsidRPr="00583CE9">
        <w:rPr>
          <w:rFonts w:ascii="Helvetica" w:hAnsi="Helvetica" w:cs="Arial"/>
        </w:rPr>
        <w:t xml:space="preserve"> con informaciones completas de contacto, como se ha comentado en el apartado 6.7.</w:t>
      </w:r>
    </w:p>
    <w:p w14:paraId="6FC9AA1D" w14:textId="77777777" w:rsidR="00A7392D" w:rsidRPr="00583CE9" w:rsidRDefault="00A7392D" w:rsidP="00A7392D">
      <w:pPr>
        <w:jc w:val="both"/>
        <w:rPr>
          <w:rFonts w:ascii="Helvetica" w:hAnsi="Helvetica" w:cs="Arial"/>
        </w:rPr>
      </w:pPr>
    </w:p>
    <w:p w14:paraId="268FFB45" w14:textId="2E0D7007" w:rsidR="00A7392D" w:rsidRPr="00583CE9" w:rsidRDefault="00A7392D" w:rsidP="00A7392D">
      <w:pPr>
        <w:jc w:val="both"/>
        <w:rPr>
          <w:rFonts w:ascii="Helvetica" w:hAnsi="Helvetica" w:cs="Arial"/>
        </w:rPr>
      </w:pPr>
      <w:proofErr w:type="spellStart"/>
      <w:r w:rsidRPr="00583CE9">
        <w:rPr>
          <w:rFonts w:ascii="Helvetica" w:hAnsi="Helvetica" w:cs="Arial"/>
        </w:rPr>
        <w:t>Turisme</w:t>
      </w:r>
      <w:proofErr w:type="spellEnd"/>
      <w:r w:rsidRPr="00583CE9">
        <w:rPr>
          <w:rFonts w:ascii="Helvetica" w:hAnsi="Helvetica" w:cs="Arial"/>
        </w:rPr>
        <w:t xml:space="preserve"> de Barcelona dispone del enlace llamado BCNSHOP para que los turistas puedan hacer las reservas de hoteles, compras de entradas y tickets, compras de visitas y tours. La parte de reservas de alojamiento no funciona perfectamente, lo que puede generar dudas </w:t>
      </w:r>
      <w:ins w:id="85" w:author="óscar" w:date="2013-08-26T14:36:00Z">
        <w:r w:rsidR="00CF003F">
          <w:rPr>
            <w:rFonts w:ascii="Helvetica" w:hAnsi="Helvetica" w:cs="Arial"/>
          </w:rPr>
          <w:t>a</w:t>
        </w:r>
      </w:ins>
      <w:r w:rsidRPr="00583CE9">
        <w:rPr>
          <w:rFonts w:ascii="Helvetica" w:hAnsi="Helvetica" w:cs="Arial"/>
        </w:rPr>
        <w:t xml:space="preserve"> la hora de reservar un hotel a través de la página </w:t>
      </w:r>
      <w:ins w:id="86" w:author="óscar" w:date="2013-08-26T14:36:00Z">
        <w:r w:rsidR="00CF003F">
          <w:rPr>
            <w:rFonts w:ascii="Helvetica" w:hAnsi="Helvetica" w:cs="Arial"/>
          </w:rPr>
          <w:t>w</w:t>
        </w:r>
        <w:r w:rsidR="00CF003F" w:rsidRPr="00583CE9">
          <w:rPr>
            <w:rFonts w:ascii="Helvetica" w:hAnsi="Helvetica" w:cs="Arial"/>
          </w:rPr>
          <w:t>eb</w:t>
        </w:r>
      </w:ins>
      <w:r w:rsidRPr="00583CE9">
        <w:rPr>
          <w:rFonts w:ascii="Helvetica" w:hAnsi="Helvetica" w:cs="Arial"/>
        </w:rPr>
        <w:t xml:space="preserve">. Se ha hecho una prueba con el buscador de hoteles de la página </w:t>
      </w:r>
      <w:ins w:id="87" w:author="óscar" w:date="2013-08-26T14:37:00Z">
        <w:r w:rsidR="00CF003F">
          <w:rPr>
            <w:rFonts w:ascii="Helvetica" w:hAnsi="Helvetica" w:cs="Arial"/>
          </w:rPr>
          <w:t>w</w:t>
        </w:r>
        <w:r w:rsidR="00CF003F" w:rsidRPr="00583CE9">
          <w:rPr>
            <w:rFonts w:ascii="Helvetica" w:hAnsi="Helvetica" w:cs="Arial"/>
          </w:rPr>
          <w:t xml:space="preserve">eb </w:t>
        </w:r>
      </w:ins>
      <w:r w:rsidRPr="00583CE9">
        <w:rPr>
          <w:rFonts w:ascii="Helvetica" w:hAnsi="Helvetica" w:cs="Arial"/>
        </w:rPr>
        <w:t xml:space="preserve">de Barcelona </w:t>
      </w:r>
      <w:proofErr w:type="spellStart"/>
      <w:r w:rsidRPr="00583CE9">
        <w:rPr>
          <w:rFonts w:ascii="Helvetica" w:hAnsi="Helvetica" w:cs="Arial"/>
        </w:rPr>
        <w:t>Turisme</w:t>
      </w:r>
      <w:proofErr w:type="spellEnd"/>
      <w:r w:rsidRPr="00583CE9">
        <w:rPr>
          <w:rFonts w:ascii="Helvetica" w:hAnsi="Helvetica" w:cs="Arial"/>
        </w:rPr>
        <w:t>. Al buscar un hotel a través del buscador de alojamientos, el usuario puede encontrar una breve descripción del hotel, los datos de contacto, localización y los servicios que ofrece. Para describir los servicios ofrecidos por los hoteles se ha</w:t>
      </w:r>
      <w:ins w:id="88" w:author="óscar" w:date="2013-08-26T14:37:00Z">
        <w:r w:rsidR="00CF003F">
          <w:rPr>
            <w:rFonts w:ascii="Helvetica" w:hAnsi="Helvetica" w:cs="Arial"/>
          </w:rPr>
          <w:t>n</w:t>
        </w:r>
      </w:ins>
      <w:r w:rsidRPr="00583CE9">
        <w:rPr>
          <w:rFonts w:ascii="Helvetica" w:hAnsi="Helvetica" w:cs="Arial"/>
        </w:rPr>
        <w:t xml:space="preserve"> utilizado símbolos. Es posible reservar el alojamiento y efectuar el pago con tarjeta de crédito (</w:t>
      </w:r>
      <w:ins w:id="89" w:author="óscar" w:date="2013-08-26T14:37:00Z">
        <w:r w:rsidR="00CF003F">
          <w:rPr>
            <w:rFonts w:ascii="Helvetica" w:hAnsi="Helvetica" w:cs="Arial"/>
          </w:rPr>
          <w:t>V</w:t>
        </w:r>
        <w:r w:rsidR="00CF003F" w:rsidRPr="00583CE9">
          <w:rPr>
            <w:rFonts w:ascii="Helvetica" w:hAnsi="Helvetica" w:cs="Arial"/>
          </w:rPr>
          <w:t>isa</w:t>
        </w:r>
      </w:ins>
      <w:r w:rsidRPr="00583CE9">
        <w:rPr>
          <w:rFonts w:ascii="Helvetica" w:hAnsi="Helvetica" w:cs="Arial"/>
        </w:rPr>
        <w:t xml:space="preserve">, </w:t>
      </w:r>
      <w:proofErr w:type="spellStart"/>
      <w:ins w:id="90" w:author="óscar" w:date="2013-08-26T14:37:00Z">
        <w:r w:rsidR="00CF003F">
          <w:rPr>
            <w:rFonts w:ascii="Helvetica" w:hAnsi="Helvetica" w:cs="Arial"/>
          </w:rPr>
          <w:t>M</w:t>
        </w:r>
        <w:r w:rsidR="00CF003F" w:rsidRPr="00583CE9">
          <w:rPr>
            <w:rFonts w:ascii="Helvetica" w:hAnsi="Helvetica" w:cs="Arial"/>
          </w:rPr>
          <w:t>astercard</w:t>
        </w:r>
      </w:ins>
      <w:proofErr w:type="spellEnd"/>
      <w:r w:rsidRPr="00583CE9">
        <w:rPr>
          <w:rFonts w:ascii="Helvetica" w:hAnsi="Helvetica" w:cs="Arial"/>
        </w:rPr>
        <w:t xml:space="preserve">, </w:t>
      </w:r>
      <w:proofErr w:type="spellStart"/>
      <w:ins w:id="91" w:author="óscar" w:date="2013-08-26T14:37:00Z">
        <w:r w:rsidR="00CF003F">
          <w:rPr>
            <w:rFonts w:ascii="Helvetica" w:hAnsi="Helvetica" w:cs="Arial"/>
          </w:rPr>
          <w:t>D</w:t>
        </w:r>
        <w:r w:rsidR="00CF003F" w:rsidRPr="00583CE9">
          <w:rPr>
            <w:rFonts w:ascii="Helvetica" w:hAnsi="Helvetica" w:cs="Arial"/>
          </w:rPr>
          <w:t>iners</w:t>
        </w:r>
        <w:proofErr w:type="spellEnd"/>
        <w:r w:rsidR="00CF003F" w:rsidRPr="00583CE9">
          <w:rPr>
            <w:rFonts w:ascii="Helvetica" w:hAnsi="Helvetica" w:cs="Arial"/>
          </w:rPr>
          <w:t xml:space="preserve"> </w:t>
        </w:r>
        <w:r w:rsidR="00CF003F">
          <w:rPr>
            <w:rFonts w:ascii="Helvetica" w:hAnsi="Helvetica" w:cs="Arial"/>
          </w:rPr>
          <w:t>C</w:t>
        </w:r>
        <w:r w:rsidR="00CF003F" w:rsidRPr="00583CE9">
          <w:rPr>
            <w:rFonts w:ascii="Helvetica" w:hAnsi="Helvetica" w:cs="Arial"/>
          </w:rPr>
          <w:t>lub</w:t>
        </w:r>
      </w:ins>
      <w:r w:rsidRPr="00583CE9">
        <w:rPr>
          <w:rFonts w:ascii="Helvetica" w:hAnsi="Helvetica" w:cs="Arial"/>
        </w:rPr>
        <w:t xml:space="preserve">, </w:t>
      </w:r>
      <w:proofErr w:type="spellStart"/>
      <w:ins w:id="92" w:author="óscar" w:date="2013-08-26T14:37:00Z">
        <w:r w:rsidR="00CF003F">
          <w:rPr>
            <w:rFonts w:ascii="Helvetica" w:hAnsi="Helvetica" w:cs="Arial"/>
          </w:rPr>
          <w:t>D</w:t>
        </w:r>
        <w:r w:rsidR="00CF003F" w:rsidRPr="00583CE9">
          <w:rPr>
            <w:rFonts w:ascii="Helvetica" w:hAnsi="Helvetica" w:cs="Arial"/>
          </w:rPr>
          <w:t>iscover</w:t>
        </w:r>
      </w:ins>
      <w:proofErr w:type="spellEnd"/>
      <w:r w:rsidRPr="00583CE9">
        <w:rPr>
          <w:rFonts w:ascii="Helvetica" w:hAnsi="Helvetica" w:cs="Arial"/>
        </w:rPr>
        <w:t xml:space="preserve">) o con </w:t>
      </w:r>
      <w:ins w:id="93" w:author="óscar" w:date="2013-08-26T14:37:00Z">
        <w:r w:rsidR="00CF003F">
          <w:rPr>
            <w:rFonts w:ascii="Helvetica" w:hAnsi="Helvetica" w:cs="Arial"/>
          </w:rPr>
          <w:t>una</w:t>
        </w:r>
        <w:r w:rsidR="00CF003F" w:rsidRPr="00583CE9">
          <w:rPr>
            <w:rFonts w:ascii="Helvetica" w:hAnsi="Helvetica" w:cs="Arial"/>
          </w:rPr>
          <w:t xml:space="preserve"> </w:t>
        </w:r>
      </w:ins>
      <w:r w:rsidRPr="00583CE9">
        <w:rPr>
          <w:rFonts w:ascii="Helvetica" w:hAnsi="Helvetica" w:cs="Arial"/>
        </w:rPr>
        <w:t xml:space="preserve">cuenta </w:t>
      </w:r>
      <w:proofErr w:type="spellStart"/>
      <w:ins w:id="94" w:author="óscar" w:date="2013-08-26T14:37:00Z">
        <w:r w:rsidR="00CF003F">
          <w:rPr>
            <w:rFonts w:ascii="Helvetica" w:hAnsi="Helvetica" w:cs="Arial"/>
          </w:rPr>
          <w:t>P</w:t>
        </w:r>
        <w:r w:rsidR="00CF003F" w:rsidRPr="00583CE9">
          <w:rPr>
            <w:rFonts w:ascii="Helvetica" w:hAnsi="Helvetica" w:cs="Arial"/>
          </w:rPr>
          <w:t>aypal</w:t>
        </w:r>
      </w:ins>
      <w:proofErr w:type="spellEnd"/>
      <w:r w:rsidRPr="00583CE9">
        <w:rPr>
          <w:rFonts w:ascii="Helvetica" w:hAnsi="Helvetica" w:cs="Arial"/>
        </w:rPr>
        <w:t>. Para que la reserva se confirme es necesario pagar un 10% del importe total aproximadamente. Entretanto, no es posible obtener un informe de disponibilidad de los hoteles.</w:t>
      </w:r>
    </w:p>
    <w:p w14:paraId="7CA74CB8" w14:textId="77777777" w:rsidR="00A7392D" w:rsidRPr="00583CE9" w:rsidRDefault="00A7392D" w:rsidP="00A7392D">
      <w:pPr>
        <w:jc w:val="both"/>
        <w:rPr>
          <w:rFonts w:ascii="Helvetica" w:hAnsi="Helvetica" w:cs="Arial"/>
        </w:rPr>
      </w:pPr>
    </w:p>
    <w:p w14:paraId="39373A10" w14:textId="2ADC969A" w:rsidR="00A7392D" w:rsidRPr="00583CE9" w:rsidRDefault="00A7392D" w:rsidP="00A7392D">
      <w:pPr>
        <w:jc w:val="both"/>
        <w:rPr>
          <w:rFonts w:ascii="Helvetica" w:hAnsi="Helvetica" w:cs="Arial"/>
        </w:rPr>
      </w:pPr>
      <w:r w:rsidRPr="00583CE9">
        <w:rPr>
          <w:rFonts w:ascii="Helvetica" w:hAnsi="Helvetica" w:cs="Arial"/>
        </w:rPr>
        <w:t xml:space="preserve">Se ha </w:t>
      </w:r>
      <w:ins w:id="95" w:author="óscar" w:date="2013-08-26T14:38:00Z">
        <w:r w:rsidR="00463663">
          <w:rPr>
            <w:rFonts w:ascii="Helvetica" w:hAnsi="Helvetica" w:cs="Arial"/>
          </w:rPr>
          <w:t>intentado</w:t>
        </w:r>
      </w:ins>
      <w:r w:rsidRPr="00583CE9">
        <w:rPr>
          <w:rFonts w:ascii="Helvetica" w:hAnsi="Helvetica" w:cs="Arial"/>
        </w:rPr>
        <w:t xml:space="preserve"> buscar un hotel utilizando el buscador de alojamiento de la página </w:t>
      </w:r>
      <w:ins w:id="96" w:author="óscar" w:date="2013-08-26T14:38:00Z">
        <w:r w:rsidR="00463663">
          <w:rPr>
            <w:rFonts w:ascii="Helvetica" w:hAnsi="Helvetica" w:cs="Arial"/>
          </w:rPr>
          <w:t>w</w:t>
        </w:r>
        <w:r w:rsidR="00463663" w:rsidRPr="00583CE9">
          <w:rPr>
            <w:rFonts w:ascii="Helvetica" w:hAnsi="Helvetica" w:cs="Arial"/>
          </w:rPr>
          <w:t xml:space="preserve">eb </w:t>
        </w:r>
      </w:ins>
      <w:r w:rsidRPr="00583CE9">
        <w:rPr>
          <w:rFonts w:ascii="Helvetica" w:hAnsi="Helvetica" w:cs="Arial"/>
        </w:rPr>
        <w:t xml:space="preserve">de </w:t>
      </w:r>
      <w:proofErr w:type="spellStart"/>
      <w:r w:rsidRPr="00583CE9">
        <w:rPr>
          <w:rFonts w:ascii="Helvetica" w:hAnsi="Helvetica" w:cs="Arial"/>
        </w:rPr>
        <w:t>Turisme</w:t>
      </w:r>
      <w:proofErr w:type="spellEnd"/>
      <w:r w:rsidRPr="00583CE9">
        <w:rPr>
          <w:rFonts w:ascii="Helvetica" w:hAnsi="Helvetica" w:cs="Arial"/>
        </w:rPr>
        <w:t xml:space="preserve"> de Barcelona el día 03/02/13 en Barcelona para 2 adultos con fecha de entrada el 22/05/13 para 5 noches, el buscador no ha encontrado ninguna opción de alojamiento. Hemos cambiado los datos para una fecha más aproximada a la del día que se ha realizado la búsqueda y resulta que el sistema ha encontrado hoteles disponibles. Hasta 1 mes y medio a partir de la fecha de búsqueda el sistema ha sido capaz de encontrar hoteles. </w:t>
      </w:r>
      <w:ins w:id="97" w:author="óscar" w:date="2013-08-26T14:41:00Z">
        <w:r w:rsidR="00463663" w:rsidRPr="00583CE9">
          <w:rPr>
            <w:rFonts w:ascii="Helvetica" w:hAnsi="Helvetica" w:cs="Arial"/>
          </w:rPr>
          <w:t>En</w:t>
        </w:r>
        <w:r w:rsidR="00463663">
          <w:rPr>
            <w:rFonts w:ascii="Helvetica" w:hAnsi="Helvetica" w:cs="Arial"/>
          </w:rPr>
          <w:t xml:space="preserve"> cambio</w:t>
        </w:r>
      </w:ins>
      <w:r w:rsidRPr="00583CE9">
        <w:rPr>
          <w:rFonts w:ascii="Helvetica" w:hAnsi="Helvetica" w:cs="Arial"/>
        </w:rPr>
        <w:t xml:space="preserve">, no es posible encontrar alojamiento en Barcelona con 2 o más meses de antelación a través del buscador de alojamiento. </w:t>
      </w:r>
      <w:r w:rsidRPr="00583CE9">
        <w:rPr>
          <w:rFonts w:ascii="Helvetica" w:hAnsi="Helvetica" w:cs="Arial"/>
        </w:rPr>
        <w:lastRenderedPageBreak/>
        <w:t xml:space="preserve">Por tanto, se recomienda una revisión de este sistema de reservas. Es muy importante para una página </w:t>
      </w:r>
      <w:ins w:id="98" w:author="óscar" w:date="2013-08-26T14:41:00Z">
        <w:r w:rsidR="00463663">
          <w:rPr>
            <w:rFonts w:ascii="Helvetica" w:hAnsi="Helvetica" w:cs="Arial"/>
          </w:rPr>
          <w:t>w</w:t>
        </w:r>
        <w:r w:rsidR="00463663" w:rsidRPr="00583CE9">
          <w:rPr>
            <w:rFonts w:ascii="Helvetica" w:hAnsi="Helvetica" w:cs="Arial"/>
          </w:rPr>
          <w:t xml:space="preserve">eb </w:t>
        </w:r>
      </w:ins>
      <w:r w:rsidRPr="00583CE9">
        <w:rPr>
          <w:rFonts w:ascii="Helvetica" w:hAnsi="Helvetica" w:cs="Arial"/>
        </w:rPr>
        <w:t>de un destino turístico que los turistas puedan tener el máximo de confianza en la información que recibe, problemas técnicos como estos pueden generar incertidumbre por parte del usuario.</w:t>
      </w:r>
    </w:p>
    <w:p w14:paraId="16BB3E2C" w14:textId="77777777" w:rsidR="00A7392D" w:rsidRPr="00583CE9" w:rsidRDefault="00A7392D" w:rsidP="00A7392D">
      <w:pPr>
        <w:jc w:val="both"/>
        <w:rPr>
          <w:rFonts w:ascii="Helvetica" w:hAnsi="Helvetica" w:cs="Arial"/>
        </w:rPr>
      </w:pPr>
    </w:p>
    <w:p w14:paraId="284CE6F7" w14:textId="7F6D34F3" w:rsidR="00A7392D" w:rsidRPr="00583CE9" w:rsidRDefault="00A7392D" w:rsidP="00A7392D">
      <w:pPr>
        <w:jc w:val="both"/>
        <w:rPr>
          <w:rFonts w:ascii="Helvetica" w:hAnsi="Helvetica" w:cs="Arial"/>
        </w:rPr>
      </w:pPr>
      <w:r w:rsidRPr="00583CE9">
        <w:rPr>
          <w:rFonts w:ascii="Helvetica" w:hAnsi="Helvetica" w:cs="Arial"/>
        </w:rPr>
        <w:t xml:space="preserve">Un factor que puede determinar el éxito de una página </w:t>
      </w:r>
      <w:ins w:id="99" w:author="óscar" w:date="2013-08-26T14:42:00Z">
        <w:r w:rsidR="00463663">
          <w:rPr>
            <w:rFonts w:ascii="Helvetica" w:hAnsi="Helvetica" w:cs="Arial"/>
          </w:rPr>
          <w:t>w</w:t>
        </w:r>
        <w:r w:rsidR="00463663" w:rsidRPr="00583CE9">
          <w:rPr>
            <w:rFonts w:ascii="Helvetica" w:hAnsi="Helvetica" w:cs="Arial"/>
          </w:rPr>
          <w:t xml:space="preserve">eb </w:t>
        </w:r>
      </w:ins>
      <w:r w:rsidRPr="00583CE9">
        <w:rPr>
          <w:rFonts w:ascii="Helvetica" w:hAnsi="Helvetica" w:cs="Arial"/>
        </w:rPr>
        <w:t>es la posición que ocupe en los buscadores de Internet. Se ha observado que las web analizadas tienen buena posición en los buscadores y utilizan las principales técnicas de SEO.</w:t>
      </w:r>
    </w:p>
    <w:p w14:paraId="2945686D" w14:textId="77777777" w:rsidR="00A7392D" w:rsidRPr="00583CE9" w:rsidRDefault="00A7392D" w:rsidP="00A7392D">
      <w:pPr>
        <w:jc w:val="both"/>
        <w:rPr>
          <w:rFonts w:ascii="Helvetica" w:hAnsi="Helvetica" w:cs="Arial"/>
        </w:rPr>
      </w:pPr>
    </w:p>
    <w:p w14:paraId="66C3D724" w14:textId="65FC8B4D" w:rsidR="00A7392D" w:rsidRPr="00583CE9" w:rsidRDefault="00A7392D" w:rsidP="00A7392D">
      <w:pPr>
        <w:jc w:val="both"/>
        <w:rPr>
          <w:rFonts w:ascii="Helvetica" w:hAnsi="Helvetica" w:cs="Arial"/>
        </w:rPr>
      </w:pPr>
      <w:r w:rsidRPr="00583CE9">
        <w:rPr>
          <w:rFonts w:ascii="Helvetica" w:hAnsi="Helvetica" w:cs="Arial"/>
        </w:rPr>
        <w:t xml:space="preserve">Se puede afirmar que las páginas </w:t>
      </w:r>
      <w:ins w:id="100" w:author="óscar" w:date="2013-08-26T14:42:00Z">
        <w:r w:rsidR="00463663">
          <w:rPr>
            <w:rFonts w:ascii="Helvetica" w:hAnsi="Helvetica" w:cs="Arial"/>
          </w:rPr>
          <w:t>w</w:t>
        </w:r>
        <w:r w:rsidR="00463663" w:rsidRPr="00583CE9">
          <w:rPr>
            <w:rFonts w:ascii="Helvetica" w:hAnsi="Helvetica" w:cs="Arial"/>
          </w:rPr>
          <w:t xml:space="preserve">eb </w:t>
        </w:r>
      </w:ins>
      <w:r w:rsidRPr="00583CE9">
        <w:rPr>
          <w:rFonts w:ascii="Helvetica" w:hAnsi="Helvetica" w:cs="Arial"/>
        </w:rPr>
        <w:t xml:space="preserve">analizadas en este Trabajo Fin de Carrera disponen de una mejor estructura (arquitectura de la información), diseño y usabilidad, que interactividad. Se puede decir que las páginas </w:t>
      </w:r>
      <w:ins w:id="101" w:author="óscar" w:date="2013-08-26T14:42:00Z">
        <w:r w:rsidR="00463663">
          <w:rPr>
            <w:rFonts w:ascii="Helvetica" w:hAnsi="Helvetica" w:cs="Arial"/>
          </w:rPr>
          <w:t>w</w:t>
        </w:r>
        <w:r w:rsidR="00463663" w:rsidRPr="00583CE9">
          <w:rPr>
            <w:rFonts w:ascii="Helvetica" w:hAnsi="Helvetica" w:cs="Arial"/>
          </w:rPr>
          <w:t xml:space="preserve">eb </w:t>
        </w:r>
      </w:ins>
      <w:r w:rsidRPr="00583CE9">
        <w:rPr>
          <w:rFonts w:ascii="Helvetica" w:hAnsi="Helvetica" w:cs="Arial"/>
        </w:rPr>
        <w:t xml:space="preserve">de Barcelona </w:t>
      </w:r>
      <w:proofErr w:type="spellStart"/>
      <w:r w:rsidRPr="00583CE9">
        <w:rPr>
          <w:rFonts w:ascii="Helvetica" w:hAnsi="Helvetica" w:cs="Arial"/>
        </w:rPr>
        <w:t>Turisme</w:t>
      </w:r>
      <w:proofErr w:type="spellEnd"/>
      <w:r w:rsidRPr="00583CE9">
        <w:rPr>
          <w:rFonts w:ascii="Helvetica" w:hAnsi="Helvetica" w:cs="Arial"/>
        </w:rPr>
        <w:t xml:space="preserve">, Tarragona </w:t>
      </w:r>
      <w:proofErr w:type="spellStart"/>
      <w:r w:rsidRPr="00583CE9">
        <w:rPr>
          <w:rFonts w:ascii="Helvetica" w:hAnsi="Helvetica" w:cs="Arial"/>
        </w:rPr>
        <w:t>Turisme</w:t>
      </w:r>
      <w:proofErr w:type="spellEnd"/>
      <w:r w:rsidRPr="00583CE9">
        <w:rPr>
          <w:rFonts w:ascii="Helvetica" w:hAnsi="Helvetica" w:cs="Arial"/>
        </w:rPr>
        <w:t xml:space="preserve"> y Girona </w:t>
      </w:r>
      <w:proofErr w:type="spellStart"/>
      <w:r w:rsidRPr="00583CE9">
        <w:rPr>
          <w:rFonts w:ascii="Helvetica" w:hAnsi="Helvetica" w:cs="Arial"/>
        </w:rPr>
        <w:t>Turisme</w:t>
      </w:r>
      <w:proofErr w:type="spellEnd"/>
      <w:r w:rsidRPr="00583CE9">
        <w:rPr>
          <w:rFonts w:ascii="Helvetica" w:hAnsi="Helvetica" w:cs="Arial"/>
        </w:rPr>
        <w:t xml:space="preserve"> son más fáciles de usar y bien estructuradas que interactivas. Las Organizaciones de Marketing de los Destinos (OMD) analizados deberían aprovechar más las posibilidades de interactividad que ofrece el medio. En ningunas de las páginas </w:t>
      </w:r>
      <w:ins w:id="102" w:author="óscar" w:date="2013-08-26T14:43:00Z">
        <w:r w:rsidR="00463663">
          <w:rPr>
            <w:rFonts w:ascii="Helvetica" w:hAnsi="Helvetica" w:cs="Arial"/>
          </w:rPr>
          <w:t>w</w:t>
        </w:r>
        <w:r w:rsidR="00463663" w:rsidRPr="00583CE9">
          <w:rPr>
            <w:rFonts w:ascii="Helvetica" w:hAnsi="Helvetica" w:cs="Arial"/>
          </w:rPr>
          <w:t xml:space="preserve">eb </w:t>
        </w:r>
      </w:ins>
      <w:r w:rsidRPr="00583CE9">
        <w:rPr>
          <w:rFonts w:ascii="Helvetica" w:hAnsi="Helvetica" w:cs="Arial"/>
        </w:rPr>
        <w:t xml:space="preserve">analizadas se puede saber la opinión de los usuarios sobre la página </w:t>
      </w:r>
      <w:ins w:id="103" w:author="óscar" w:date="2013-08-26T14:43:00Z">
        <w:r w:rsidR="00463663">
          <w:rPr>
            <w:rFonts w:ascii="Helvetica" w:hAnsi="Helvetica" w:cs="Arial"/>
          </w:rPr>
          <w:t>en cuestión</w:t>
        </w:r>
      </w:ins>
      <w:r w:rsidRPr="00583CE9">
        <w:rPr>
          <w:rFonts w:ascii="Helvetica" w:hAnsi="Helvetica" w:cs="Arial"/>
        </w:rPr>
        <w:t>. La opinión del usuario es muy importante para poder mejorar el sit</w:t>
      </w:r>
      <w:ins w:id="104" w:author="óscar" w:date="2013-08-26T14:43:00Z">
        <w:r w:rsidR="00463663">
          <w:rPr>
            <w:rFonts w:ascii="Helvetica" w:hAnsi="Helvetica" w:cs="Arial"/>
          </w:rPr>
          <w:t>i</w:t>
        </w:r>
      </w:ins>
      <w:r w:rsidRPr="00583CE9">
        <w:rPr>
          <w:rFonts w:ascii="Helvetica" w:hAnsi="Helvetica" w:cs="Arial"/>
        </w:rPr>
        <w:t xml:space="preserve">o </w:t>
      </w:r>
      <w:ins w:id="105" w:author="óscar" w:date="2013-08-26T14:43:00Z">
        <w:r w:rsidR="00463663">
          <w:rPr>
            <w:rFonts w:ascii="Helvetica" w:hAnsi="Helvetica" w:cs="Arial"/>
          </w:rPr>
          <w:t>w</w:t>
        </w:r>
        <w:r w:rsidR="00463663" w:rsidRPr="00583CE9">
          <w:rPr>
            <w:rFonts w:ascii="Helvetica" w:hAnsi="Helvetica" w:cs="Arial"/>
          </w:rPr>
          <w:t xml:space="preserve">eb </w:t>
        </w:r>
      </w:ins>
      <w:r w:rsidRPr="00583CE9">
        <w:rPr>
          <w:rFonts w:ascii="Helvetica" w:hAnsi="Helvetica" w:cs="Arial"/>
        </w:rPr>
        <w:t>y desarrollar nuevas funciones. La cuestión de interactividad no está siendo muy bien explorada</w:t>
      </w:r>
      <w:ins w:id="106" w:author="óscar" w:date="2013-08-26T14:43:00Z">
        <w:r w:rsidR="00463663">
          <w:rPr>
            <w:rFonts w:ascii="Helvetica" w:hAnsi="Helvetica" w:cs="Arial"/>
          </w:rPr>
          <w:t>,</w:t>
        </w:r>
      </w:ins>
      <w:r w:rsidRPr="00583CE9">
        <w:rPr>
          <w:rFonts w:ascii="Helvetica" w:hAnsi="Helvetica" w:cs="Arial"/>
        </w:rPr>
        <w:t xml:space="preserve"> sobre</w:t>
      </w:r>
      <w:ins w:id="107" w:author="óscar" w:date="2013-08-26T14:43:00Z">
        <w:r w:rsidR="00463663">
          <w:rPr>
            <w:rFonts w:ascii="Helvetica" w:hAnsi="Helvetica" w:cs="Arial"/>
          </w:rPr>
          <w:t xml:space="preserve"> </w:t>
        </w:r>
      </w:ins>
      <w:r w:rsidRPr="00583CE9">
        <w:rPr>
          <w:rFonts w:ascii="Helvetica" w:hAnsi="Helvetica" w:cs="Arial"/>
        </w:rPr>
        <w:t xml:space="preserve">todo por la Organización de Marketing de Barcelona </w:t>
      </w:r>
      <w:proofErr w:type="spellStart"/>
      <w:r w:rsidRPr="00583CE9">
        <w:rPr>
          <w:rFonts w:ascii="Helvetica" w:hAnsi="Helvetica" w:cs="Arial"/>
        </w:rPr>
        <w:t>Turisme</w:t>
      </w:r>
      <w:proofErr w:type="spellEnd"/>
      <w:r w:rsidRPr="00583CE9">
        <w:rPr>
          <w:rFonts w:ascii="Helvetica" w:hAnsi="Helvetica" w:cs="Arial"/>
        </w:rPr>
        <w:t>, como se puede observar en la tabla y gráfico 6.10.</w:t>
      </w:r>
    </w:p>
    <w:p w14:paraId="02216D1A" w14:textId="77777777" w:rsidR="00A7392D" w:rsidRPr="00583CE9" w:rsidRDefault="00A7392D" w:rsidP="00A7392D">
      <w:pPr>
        <w:jc w:val="both"/>
        <w:rPr>
          <w:rFonts w:ascii="Helvetica" w:hAnsi="Helvetica" w:cs="Arial"/>
        </w:rPr>
      </w:pPr>
    </w:p>
    <w:p w14:paraId="57633CEF" w14:textId="0C879CB9" w:rsidR="00A7392D" w:rsidRPr="00583CE9" w:rsidRDefault="00A7392D" w:rsidP="00A7392D">
      <w:pPr>
        <w:jc w:val="both"/>
        <w:rPr>
          <w:rFonts w:ascii="Helvetica" w:hAnsi="Helvetica" w:cs="Arial"/>
        </w:rPr>
      </w:pPr>
      <w:r w:rsidRPr="00583CE9">
        <w:rPr>
          <w:rFonts w:ascii="Helvetica" w:hAnsi="Helvetica" w:cs="Arial"/>
        </w:rPr>
        <w:t xml:space="preserve">Aunque existen gran cantidad de estudios que demuestran la importancia de los comentarios y opiniones de usuarios en el proceso de decisiones de los turistas, los resultados de la presencia en la Web 2.0 muestran que todavía su implantación es limitada. La principal contribución de las tecnologías de la Web 2.0 (blogs, redes sociales, etc.) es permitir las aportaciones y experiencias de los usuarios. Las tres páginas </w:t>
      </w:r>
      <w:ins w:id="108" w:author="óscar" w:date="2013-08-26T14:44:00Z">
        <w:r w:rsidR="00463663">
          <w:rPr>
            <w:rFonts w:ascii="Helvetica" w:hAnsi="Helvetica" w:cs="Arial"/>
          </w:rPr>
          <w:t>w</w:t>
        </w:r>
        <w:r w:rsidR="00463663" w:rsidRPr="00583CE9">
          <w:rPr>
            <w:rFonts w:ascii="Helvetica" w:hAnsi="Helvetica" w:cs="Arial"/>
          </w:rPr>
          <w:t xml:space="preserve">eb </w:t>
        </w:r>
      </w:ins>
      <w:r w:rsidRPr="00583CE9">
        <w:rPr>
          <w:rFonts w:ascii="Helvetica" w:hAnsi="Helvetica" w:cs="Arial"/>
        </w:rPr>
        <w:t>analizadas aún necesitan potenciar la comunicación en la red.</w:t>
      </w:r>
    </w:p>
    <w:p w14:paraId="15258967" w14:textId="77777777" w:rsidR="00A7392D" w:rsidRPr="00583CE9" w:rsidRDefault="00A7392D" w:rsidP="00A7392D">
      <w:pPr>
        <w:jc w:val="both"/>
        <w:rPr>
          <w:rFonts w:ascii="Helvetica" w:hAnsi="Helvetica" w:cs="Arial"/>
        </w:rPr>
      </w:pPr>
    </w:p>
    <w:p w14:paraId="5C14E01A" w14:textId="684D0204" w:rsidR="00A7392D" w:rsidRPr="00583CE9" w:rsidRDefault="00A7392D" w:rsidP="00A7392D">
      <w:pPr>
        <w:jc w:val="both"/>
        <w:rPr>
          <w:rFonts w:ascii="Helvetica" w:hAnsi="Helvetica" w:cs="Arial"/>
        </w:rPr>
      </w:pPr>
      <w:r w:rsidRPr="00583CE9">
        <w:rPr>
          <w:rFonts w:ascii="Helvetica" w:hAnsi="Helvetica" w:cs="Arial"/>
        </w:rPr>
        <w:t xml:space="preserve">Se puede decir que los trabajadores de las oficinas de turismo de Tarragona y Girona son conscientes de la importancia de la presencia de las páginas </w:t>
      </w:r>
      <w:ins w:id="109" w:author="óscar" w:date="2013-08-26T14:44:00Z">
        <w:r w:rsidR="00463663">
          <w:rPr>
            <w:rFonts w:ascii="Helvetica" w:hAnsi="Helvetica" w:cs="Arial"/>
          </w:rPr>
          <w:t>w</w:t>
        </w:r>
        <w:r w:rsidR="00463663" w:rsidRPr="00583CE9">
          <w:rPr>
            <w:rFonts w:ascii="Helvetica" w:hAnsi="Helvetica" w:cs="Arial"/>
          </w:rPr>
          <w:t xml:space="preserve">eb </w:t>
        </w:r>
      </w:ins>
      <w:r w:rsidRPr="00583CE9">
        <w:rPr>
          <w:rFonts w:ascii="Helvetica" w:hAnsi="Helvetica" w:cs="Arial"/>
        </w:rPr>
        <w:t>en Internet y ambos entrevistados esperan encontrar informaciones actualizadas sobre el destino, sobre</w:t>
      </w:r>
      <w:ins w:id="110" w:author="óscar" w:date="2013-08-26T14:44:00Z">
        <w:r w:rsidR="00463663">
          <w:rPr>
            <w:rFonts w:ascii="Helvetica" w:hAnsi="Helvetica" w:cs="Arial"/>
          </w:rPr>
          <w:t xml:space="preserve"> </w:t>
        </w:r>
      </w:ins>
      <w:r w:rsidRPr="00583CE9">
        <w:rPr>
          <w:rFonts w:ascii="Helvetica" w:hAnsi="Helvetica" w:cs="Arial"/>
        </w:rPr>
        <w:t>todo</w:t>
      </w:r>
      <w:ins w:id="111" w:author="óscar" w:date="2013-08-26T14:44:00Z">
        <w:r w:rsidR="00463663">
          <w:rPr>
            <w:rFonts w:ascii="Helvetica" w:hAnsi="Helvetica" w:cs="Arial"/>
          </w:rPr>
          <w:t xml:space="preserve"> sobre </w:t>
        </w:r>
      </w:ins>
      <w:r w:rsidRPr="00583CE9">
        <w:rPr>
          <w:rFonts w:ascii="Helvetica" w:hAnsi="Helvetica" w:cs="Arial"/>
        </w:rPr>
        <w:t xml:space="preserve">acontecimientos culturales y eventos. Los entrevistados admiten utilizar las páginas </w:t>
      </w:r>
      <w:ins w:id="112" w:author="óscar" w:date="2013-08-26T14:44:00Z">
        <w:r w:rsidR="00463663">
          <w:rPr>
            <w:rFonts w:ascii="Helvetica" w:hAnsi="Helvetica" w:cs="Arial"/>
          </w:rPr>
          <w:t>w</w:t>
        </w:r>
        <w:r w:rsidR="00463663" w:rsidRPr="00583CE9">
          <w:rPr>
            <w:rFonts w:ascii="Helvetica" w:hAnsi="Helvetica" w:cs="Arial"/>
          </w:rPr>
          <w:t xml:space="preserve">eb </w:t>
        </w:r>
      </w:ins>
      <w:r w:rsidRPr="00583CE9">
        <w:rPr>
          <w:rFonts w:ascii="Helvetica" w:hAnsi="Helvetica" w:cs="Arial"/>
        </w:rPr>
        <w:t xml:space="preserve">de las oficinas de turismo del destino para planear un viaje. Concluimos que tener una página </w:t>
      </w:r>
      <w:ins w:id="113" w:author="óscar" w:date="2013-08-26T14:44:00Z">
        <w:r w:rsidR="00463663">
          <w:rPr>
            <w:rFonts w:ascii="Helvetica" w:hAnsi="Helvetica" w:cs="Arial"/>
          </w:rPr>
          <w:t>w</w:t>
        </w:r>
        <w:r w:rsidR="00463663" w:rsidRPr="00583CE9">
          <w:rPr>
            <w:rFonts w:ascii="Helvetica" w:hAnsi="Helvetica" w:cs="Arial"/>
          </w:rPr>
          <w:t xml:space="preserve">eb </w:t>
        </w:r>
      </w:ins>
      <w:r w:rsidRPr="00583CE9">
        <w:rPr>
          <w:rFonts w:ascii="Helvetica" w:hAnsi="Helvetica" w:cs="Arial"/>
        </w:rPr>
        <w:t xml:space="preserve">constantemente actualizada es muy importante para el </w:t>
      </w:r>
      <w:ins w:id="114" w:author="óscar" w:date="2013-08-26T14:44:00Z">
        <w:r w:rsidR="00463663">
          <w:rPr>
            <w:rFonts w:ascii="Helvetica" w:hAnsi="Helvetica" w:cs="Arial"/>
          </w:rPr>
          <w:t>éxito</w:t>
        </w:r>
        <w:r w:rsidR="00463663" w:rsidRPr="00583CE9">
          <w:rPr>
            <w:rFonts w:ascii="Helvetica" w:hAnsi="Helvetica" w:cs="Arial"/>
          </w:rPr>
          <w:t xml:space="preserve"> </w:t>
        </w:r>
      </w:ins>
      <w:r w:rsidRPr="00583CE9">
        <w:rPr>
          <w:rFonts w:ascii="Helvetica" w:hAnsi="Helvetica" w:cs="Arial"/>
        </w:rPr>
        <w:t>del destino.</w:t>
      </w:r>
    </w:p>
    <w:p w14:paraId="27E61B51" w14:textId="77777777" w:rsidR="00A7392D" w:rsidRPr="00583CE9" w:rsidRDefault="00A7392D" w:rsidP="00A7392D">
      <w:pPr>
        <w:jc w:val="both"/>
        <w:rPr>
          <w:rFonts w:ascii="Helvetica" w:hAnsi="Helvetica" w:cs="Arial"/>
        </w:rPr>
      </w:pPr>
    </w:p>
    <w:p w14:paraId="41B2AC0C" w14:textId="711DD029" w:rsidR="00A7392D" w:rsidRPr="00583CE9" w:rsidRDefault="00A7392D" w:rsidP="00A7392D">
      <w:pPr>
        <w:jc w:val="both"/>
        <w:rPr>
          <w:rFonts w:ascii="Helvetica" w:hAnsi="Helvetica" w:cs="Arial"/>
        </w:rPr>
      </w:pPr>
      <w:r w:rsidRPr="00583CE9">
        <w:rPr>
          <w:rFonts w:ascii="Helvetica" w:hAnsi="Helvetica" w:cs="Arial"/>
        </w:rPr>
        <w:t xml:space="preserve">Los entrevistados creen que la página </w:t>
      </w:r>
      <w:ins w:id="115" w:author="óscar" w:date="2013-08-26T14:44:00Z">
        <w:r w:rsidR="00463663">
          <w:rPr>
            <w:rFonts w:ascii="Helvetica" w:hAnsi="Helvetica" w:cs="Arial"/>
          </w:rPr>
          <w:t>w</w:t>
        </w:r>
        <w:r w:rsidR="00463663" w:rsidRPr="00583CE9">
          <w:rPr>
            <w:rFonts w:ascii="Helvetica" w:hAnsi="Helvetica" w:cs="Arial"/>
          </w:rPr>
          <w:t xml:space="preserve">eb </w:t>
        </w:r>
      </w:ins>
      <w:r w:rsidRPr="00583CE9">
        <w:rPr>
          <w:rFonts w:ascii="Helvetica" w:hAnsi="Helvetica" w:cs="Arial"/>
        </w:rPr>
        <w:t>de la oficina de turismo de Tarragona y Girona ofrecen informaciones útiles para los turistas y también piensan que la navegación es ágil y sencilla.</w:t>
      </w:r>
    </w:p>
    <w:p w14:paraId="7E7F15FB" w14:textId="77777777" w:rsidR="00A7392D" w:rsidRPr="00583CE9" w:rsidRDefault="00A7392D" w:rsidP="00A7392D">
      <w:pPr>
        <w:jc w:val="both"/>
        <w:rPr>
          <w:rFonts w:ascii="Helvetica" w:hAnsi="Helvetica" w:cs="Arial"/>
        </w:rPr>
      </w:pPr>
    </w:p>
    <w:p w14:paraId="6C7B4547" w14:textId="579455BA" w:rsidR="00A7392D" w:rsidRPr="00583CE9" w:rsidRDefault="00A7392D" w:rsidP="00A7392D">
      <w:pPr>
        <w:jc w:val="both"/>
        <w:rPr>
          <w:rFonts w:ascii="Helvetica" w:hAnsi="Helvetica" w:cs="Arial"/>
        </w:rPr>
      </w:pPr>
      <w:r w:rsidRPr="00583CE9">
        <w:rPr>
          <w:rFonts w:ascii="Helvetica" w:hAnsi="Helvetica" w:cs="Arial"/>
        </w:rPr>
        <w:t>Los dos entrevistados creen</w:t>
      </w:r>
      <w:ins w:id="116" w:author="óscar" w:date="2013-08-26T14:45:00Z">
        <w:r w:rsidR="00463663">
          <w:rPr>
            <w:rFonts w:ascii="Helvetica" w:hAnsi="Helvetica" w:cs="Arial"/>
          </w:rPr>
          <w:t xml:space="preserve"> que son</w:t>
        </w:r>
      </w:ins>
      <w:r w:rsidRPr="00583CE9">
        <w:rPr>
          <w:rFonts w:ascii="Helvetica" w:hAnsi="Helvetica" w:cs="Arial"/>
        </w:rPr>
        <w:t xml:space="preserve"> muy importante</w:t>
      </w:r>
      <w:ins w:id="117" w:author="óscar" w:date="2013-08-26T14:45:00Z">
        <w:r w:rsidR="00463663">
          <w:rPr>
            <w:rFonts w:ascii="Helvetica" w:hAnsi="Helvetica" w:cs="Arial"/>
          </w:rPr>
          <w:t>s</w:t>
        </w:r>
      </w:ins>
      <w:r w:rsidRPr="00583CE9">
        <w:rPr>
          <w:rFonts w:ascii="Helvetica" w:hAnsi="Helvetica" w:cs="Arial"/>
        </w:rPr>
        <w:t xml:space="preserve"> las opiniones de turistas que ya han visitado el destino. </w:t>
      </w:r>
      <w:ins w:id="118" w:author="óscar" w:date="2013-08-26T14:45:00Z">
        <w:r w:rsidR="00463663">
          <w:rPr>
            <w:rFonts w:ascii="Helvetica" w:hAnsi="Helvetica" w:cs="Arial"/>
          </w:rPr>
          <w:t>Esto</w:t>
        </w:r>
      </w:ins>
      <w:r w:rsidRPr="00583CE9">
        <w:rPr>
          <w:rFonts w:ascii="Helvetica" w:hAnsi="Helvetica" w:cs="Arial"/>
        </w:rPr>
        <w:t xml:space="preserve"> nos demuestra la influencia que los comentarios de otras personas pueden tener a la hora de escoger el destino de viaje. </w:t>
      </w:r>
    </w:p>
    <w:p w14:paraId="501DA1D0" w14:textId="77777777" w:rsidR="00A7392D" w:rsidRPr="00583CE9" w:rsidRDefault="00A7392D" w:rsidP="00A7392D">
      <w:pPr>
        <w:jc w:val="both"/>
        <w:rPr>
          <w:rFonts w:ascii="Helvetica" w:hAnsi="Helvetica" w:cs="Arial"/>
        </w:rPr>
      </w:pPr>
    </w:p>
    <w:p w14:paraId="1BD58D7E" w14:textId="2286F8CA" w:rsidR="00A7392D" w:rsidRPr="00583CE9" w:rsidRDefault="00A7392D" w:rsidP="00A7392D">
      <w:pPr>
        <w:jc w:val="both"/>
        <w:rPr>
          <w:rFonts w:ascii="Helvetica" w:hAnsi="Helvetica" w:cs="Arial"/>
        </w:rPr>
      </w:pPr>
      <w:r w:rsidRPr="00583CE9">
        <w:rPr>
          <w:rFonts w:ascii="Helvetica" w:hAnsi="Helvetica" w:cs="Arial"/>
        </w:rPr>
        <w:t xml:space="preserve">La presencia de las oficinas de turismo en las redes sociales ha sido otro punto que ambos entrevistados creen importante para la promoción del destino. Además, el </w:t>
      </w:r>
      <w:ins w:id="119" w:author="óscar" w:date="2013-08-26T15:05:00Z">
        <w:r w:rsidR="00733BD5">
          <w:rPr>
            <w:rFonts w:ascii="Helvetica" w:hAnsi="Helvetica" w:cs="Arial"/>
          </w:rPr>
          <w:t>señor</w:t>
        </w:r>
      </w:ins>
      <w:r w:rsidRPr="00583CE9">
        <w:rPr>
          <w:rFonts w:ascii="Helvetica" w:hAnsi="Helvetica" w:cs="Arial"/>
        </w:rPr>
        <w:t xml:space="preserve"> Gerard Castell, trabajador del </w:t>
      </w:r>
      <w:proofErr w:type="spellStart"/>
      <w:r w:rsidRPr="00583CE9">
        <w:rPr>
          <w:rFonts w:ascii="Helvetica" w:hAnsi="Helvetica" w:cs="Arial"/>
        </w:rPr>
        <w:t>Patronat</w:t>
      </w:r>
      <w:proofErr w:type="spellEnd"/>
      <w:r w:rsidRPr="00583CE9">
        <w:rPr>
          <w:rFonts w:ascii="Helvetica" w:hAnsi="Helvetica" w:cs="Arial"/>
        </w:rPr>
        <w:t xml:space="preserve"> Municipal de </w:t>
      </w:r>
      <w:proofErr w:type="spellStart"/>
      <w:r w:rsidRPr="00583CE9">
        <w:rPr>
          <w:rFonts w:ascii="Helvetica" w:hAnsi="Helvetica" w:cs="Arial"/>
        </w:rPr>
        <w:t>Turisme</w:t>
      </w:r>
      <w:proofErr w:type="spellEnd"/>
      <w:r w:rsidRPr="00583CE9">
        <w:rPr>
          <w:rFonts w:ascii="Helvetica" w:hAnsi="Helvetica" w:cs="Arial"/>
        </w:rPr>
        <w:t xml:space="preserve"> de Tarragona, admite que estar presente en las redes sociales ayuda a los turistas a mantener un contacto directo con los responsables turísticos de la zona, lo que les permite valorar </w:t>
      </w:r>
      <w:r w:rsidRPr="00583CE9">
        <w:rPr>
          <w:rFonts w:ascii="Helvetica" w:hAnsi="Helvetica" w:cs="Arial"/>
        </w:rPr>
        <w:lastRenderedPageBreak/>
        <w:t xml:space="preserve">los productos ofertados. En este punto de la entrevista podemos comprobar que en la actualidad es muy importante estar presente en las redes sociales, nos fiamos de los comentarios de los usuarios y sus experiencias dan una imagen más real del destino. Según </w:t>
      </w:r>
      <w:proofErr w:type="spellStart"/>
      <w:r w:rsidRPr="00583CE9">
        <w:rPr>
          <w:rFonts w:ascii="Helvetica" w:hAnsi="Helvetica" w:cs="Arial"/>
        </w:rPr>
        <w:t>Ricci</w:t>
      </w:r>
      <w:proofErr w:type="spellEnd"/>
      <w:r w:rsidRPr="00583CE9">
        <w:rPr>
          <w:rFonts w:ascii="Helvetica" w:hAnsi="Helvetica" w:cs="Arial"/>
        </w:rPr>
        <w:t xml:space="preserve"> y </w:t>
      </w:r>
      <w:proofErr w:type="spellStart"/>
      <w:r w:rsidRPr="00583CE9">
        <w:rPr>
          <w:rFonts w:ascii="Helvetica" w:hAnsi="Helvetica" w:cs="Arial"/>
        </w:rPr>
        <w:t>Wietsma</w:t>
      </w:r>
      <w:proofErr w:type="spellEnd"/>
      <w:r w:rsidRPr="00583CE9">
        <w:rPr>
          <w:rFonts w:ascii="Helvetica" w:hAnsi="Helvetica" w:cs="Arial"/>
        </w:rPr>
        <w:t xml:space="preserve"> (2006) (citado en Di Placido, 2010:7) “a través de sus comentarios los internautas han generado un nuevo flujo comunicativo que en sectores concretos como el turismo, resulta más fiable respecto a informaciones publicitarias vehiculadas por las empresas”</w:t>
      </w:r>
      <w:ins w:id="120" w:author="óscar" w:date="2013-08-26T15:06:00Z">
        <w:r w:rsidR="00733BD5">
          <w:rPr>
            <w:rFonts w:ascii="Helvetica" w:hAnsi="Helvetica" w:cs="Arial"/>
          </w:rPr>
          <w:t>.</w:t>
        </w:r>
      </w:ins>
    </w:p>
    <w:p w14:paraId="6AA1E7F3" w14:textId="77777777" w:rsidR="00A7392D" w:rsidRPr="00583CE9" w:rsidRDefault="00A7392D" w:rsidP="00A7392D">
      <w:pPr>
        <w:jc w:val="both"/>
        <w:rPr>
          <w:rFonts w:ascii="Helvetica" w:hAnsi="Helvetica" w:cs="Arial"/>
        </w:rPr>
      </w:pPr>
    </w:p>
    <w:p w14:paraId="604C3290" w14:textId="0BA05E29" w:rsidR="00A7392D" w:rsidRPr="00583CE9" w:rsidRDefault="00A7392D" w:rsidP="00A7392D">
      <w:pPr>
        <w:jc w:val="both"/>
        <w:rPr>
          <w:rFonts w:ascii="Helvetica" w:hAnsi="Helvetica" w:cs="Arial"/>
        </w:rPr>
      </w:pPr>
      <w:r w:rsidRPr="00583CE9">
        <w:rPr>
          <w:rFonts w:ascii="Helvetica" w:hAnsi="Helvetica" w:cs="Arial"/>
        </w:rPr>
        <w:t xml:space="preserve">Los resultados del análisis de los datos comprueba que entre las tres páginas </w:t>
      </w:r>
      <w:ins w:id="121" w:author="óscar" w:date="2013-08-26T15:06:00Z">
        <w:r w:rsidR="00733BD5">
          <w:rPr>
            <w:rFonts w:ascii="Helvetica" w:hAnsi="Helvetica" w:cs="Arial"/>
          </w:rPr>
          <w:t>w</w:t>
        </w:r>
        <w:r w:rsidR="00733BD5" w:rsidRPr="00583CE9">
          <w:rPr>
            <w:rFonts w:ascii="Helvetica" w:hAnsi="Helvetica" w:cs="Arial"/>
          </w:rPr>
          <w:t xml:space="preserve">eb </w:t>
        </w:r>
      </w:ins>
      <w:r w:rsidRPr="00583CE9">
        <w:rPr>
          <w:rFonts w:ascii="Helvetica" w:hAnsi="Helvetica" w:cs="Arial"/>
        </w:rPr>
        <w:t xml:space="preserve">analizadas, Barcelona </w:t>
      </w:r>
      <w:proofErr w:type="spellStart"/>
      <w:r w:rsidRPr="00583CE9">
        <w:rPr>
          <w:rFonts w:ascii="Helvetica" w:hAnsi="Helvetica" w:cs="Arial"/>
        </w:rPr>
        <w:t>Turisme</w:t>
      </w:r>
      <w:proofErr w:type="spellEnd"/>
      <w:r w:rsidRPr="00583CE9">
        <w:rPr>
          <w:rFonts w:ascii="Helvetica" w:hAnsi="Helvetica" w:cs="Arial"/>
        </w:rPr>
        <w:t xml:space="preserve"> con 262 puntos de 584 (44,86%) dispone de una página </w:t>
      </w:r>
      <w:ins w:id="122" w:author="óscar" w:date="2013-08-26T15:06:00Z">
        <w:r w:rsidR="00733BD5">
          <w:rPr>
            <w:rFonts w:ascii="Helvetica" w:hAnsi="Helvetica" w:cs="Arial"/>
          </w:rPr>
          <w:t>w</w:t>
        </w:r>
        <w:r w:rsidR="00733BD5" w:rsidRPr="00583CE9">
          <w:rPr>
            <w:rFonts w:ascii="Helvetica" w:hAnsi="Helvetica" w:cs="Arial"/>
          </w:rPr>
          <w:t xml:space="preserve">eb </w:t>
        </w:r>
      </w:ins>
      <w:r w:rsidRPr="00583CE9">
        <w:rPr>
          <w:rFonts w:ascii="Helvetica" w:hAnsi="Helvetica" w:cs="Arial"/>
        </w:rPr>
        <w:t>más comunicativa, usable, accesible y con presencia en la Web 2.0, seguida de Tarragona con 258 puntos (44,17%) y Girona con 214 puntos (34,64%). Los resultados se pueden observar en la tabla y gráfico 7.1.</w:t>
      </w:r>
    </w:p>
    <w:p w14:paraId="663C9D9F" w14:textId="77777777" w:rsidR="00A7392D" w:rsidRPr="00583CE9" w:rsidRDefault="00A7392D" w:rsidP="00A7392D">
      <w:pPr>
        <w:jc w:val="both"/>
        <w:rPr>
          <w:rFonts w:ascii="Helvetica" w:hAnsi="Helvetica" w:cs="Arial"/>
        </w:rPr>
      </w:pPr>
    </w:p>
    <w:p w14:paraId="3E77B866" w14:textId="2F10EC9B" w:rsidR="00A7392D" w:rsidRPr="00583CE9" w:rsidRDefault="00A7392D" w:rsidP="00A7392D">
      <w:pPr>
        <w:jc w:val="both"/>
        <w:rPr>
          <w:rFonts w:ascii="Helvetica" w:hAnsi="Helvetica" w:cs="Arial"/>
        </w:rPr>
      </w:pPr>
      <w:r w:rsidRPr="00583CE9">
        <w:rPr>
          <w:rFonts w:ascii="Helvetica" w:hAnsi="Helvetica" w:cs="Arial"/>
        </w:rPr>
        <w:t xml:space="preserve">A pesar de los resultados aquí presentados </w:t>
      </w:r>
      <w:ins w:id="123" w:author="óscar" w:date="2013-08-26T15:07:00Z">
        <w:r w:rsidR="00733BD5" w:rsidRPr="00583CE9">
          <w:rPr>
            <w:rFonts w:ascii="Helvetica" w:hAnsi="Helvetica" w:cs="Arial"/>
          </w:rPr>
          <w:t>t</w:t>
        </w:r>
        <w:r w:rsidR="00733BD5">
          <w:rPr>
            <w:rFonts w:ascii="Helvetica" w:hAnsi="Helvetica" w:cs="Arial"/>
          </w:rPr>
          <w:t>ienen</w:t>
        </w:r>
        <w:r w:rsidR="00733BD5" w:rsidRPr="00583CE9">
          <w:rPr>
            <w:rFonts w:ascii="Helvetica" w:hAnsi="Helvetica" w:cs="Arial"/>
          </w:rPr>
          <w:t xml:space="preserve"> </w:t>
        </w:r>
      </w:ins>
      <w:r w:rsidRPr="00583CE9">
        <w:rPr>
          <w:rFonts w:ascii="Helvetica" w:hAnsi="Helvetica" w:cs="Arial"/>
        </w:rPr>
        <w:t xml:space="preserve">un valor relativamente bueno, aparecen diversos aspectos a mejorar en todas y cada una de las páginas </w:t>
      </w:r>
      <w:ins w:id="124" w:author="óscar" w:date="2013-08-26T15:07:00Z">
        <w:r w:rsidR="00733BD5">
          <w:rPr>
            <w:rFonts w:ascii="Helvetica" w:hAnsi="Helvetica" w:cs="Arial"/>
          </w:rPr>
          <w:t>w</w:t>
        </w:r>
        <w:r w:rsidR="00733BD5" w:rsidRPr="00583CE9">
          <w:rPr>
            <w:rFonts w:ascii="Helvetica" w:hAnsi="Helvetica" w:cs="Arial"/>
          </w:rPr>
          <w:t>eb</w:t>
        </w:r>
      </w:ins>
      <w:r w:rsidRPr="00583CE9">
        <w:rPr>
          <w:rFonts w:ascii="Helvetica" w:hAnsi="Helvetica" w:cs="Arial"/>
        </w:rPr>
        <w:t xml:space="preserve">. Un punto a mejorar por las tres páginas </w:t>
      </w:r>
      <w:ins w:id="125" w:author="óscar" w:date="2013-08-26T15:07:00Z">
        <w:r w:rsidR="00733BD5">
          <w:rPr>
            <w:rFonts w:ascii="Helvetica" w:hAnsi="Helvetica" w:cs="Arial"/>
          </w:rPr>
          <w:t>w</w:t>
        </w:r>
        <w:r w:rsidR="00733BD5" w:rsidRPr="00583CE9">
          <w:rPr>
            <w:rFonts w:ascii="Helvetica" w:hAnsi="Helvetica" w:cs="Arial"/>
          </w:rPr>
          <w:t>eb</w:t>
        </w:r>
      </w:ins>
      <w:r w:rsidRPr="00583CE9">
        <w:rPr>
          <w:rFonts w:ascii="Helvetica" w:hAnsi="Helvetica" w:cs="Arial"/>
        </w:rPr>
        <w:t xml:space="preserve">, pero principalmente la de Barcelona </w:t>
      </w:r>
      <w:proofErr w:type="spellStart"/>
      <w:r w:rsidRPr="00583CE9">
        <w:rPr>
          <w:rFonts w:ascii="Helvetica" w:hAnsi="Helvetica" w:cs="Arial"/>
        </w:rPr>
        <w:t>Turisme</w:t>
      </w:r>
      <w:proofErr w:type="spellEnd"/>
      <w:r w:rsidRPr="00583CE9">
        <w:rPr>
          <w:rFonts w:ascii="Helvetica" w:hAnsi="Helvetica" w:cs="Arial"/>
        </w:rPr>
        <w:t xml:space="preserve"> y Girona </w:t>
      </w:r>
      <w:proofErr w:type="spellStart"/>
      <w:r w:rsidRPr="00583CE9">
        <w:rPr>
          <w:rFonts w:ascii="Helvetica" w:hAnsi="Helvetica" w:cs="Arial"/>
        </w:rPr>
        <w:t>Turisme</w:t>
      </w:r>
      <w:proofErr w:type="spellEnd"/>
      <w:r w:rsidRPr="00583CE9">
        <w:rPr>
          <w:rFonts w:ascii="Helvetica" w:hAnsi="Helvetica" w:cs="Arial"/>
        </w:rPr>
        <w:t xml:space="preserve">, podría ser </w:t>
      </w:r>
      <w:ins w:id="126" w:author="óscar" w:date="2013-08-26T15:07:00Z">
        <w:r w:rsidR="00733BD5" w:rsidRPr="00583CE9">
          <w:rPr>
            <w:rFonts w:ascii="Helvetica" w:hAnsi="Helvetica" w:cs="Arial"/>
          </w:rPr>
          <w:t>l</w:t>
        </w:r>
        <w:r w:rsidR="00733BD5">
          <w:rPr>
            <w:rFonts w:ascii="Helvetica" w:hAnsi="Helvetica" w:cs="Arial"/>
          </w:rPr>
          <w:t>a variedad de</w:t>
        </w:r>
        <w:r w:rsidR="00733BD5" w:rsidRPr="00583CE9">
          <w:rPr>
            <w:rFonts w:ascii="Helvetica" w:hAnsi="Helvetica" w:cs="Arial"/>
          </w:rPr>
          <w:t xml:space="preserve"> </w:t>
        </w:r>
      </w:ins>
      <w:r w:rsidRPr="00583CE9">
        <w:rPr>
          <w:rFonts w:ascii="Helvetica" w:hAnsi="Helvetica" w:cs="Arial"/>
        </w:rPr>
        <w:t>idiomas. Este es un aspecto básico en la promoción de destinos turísticos internacionales, como es el caso de Barcelona, Tarragona y Girona.</w:t>
      </w:r>
    </w:p>
    <w:p w14:paraId="11EA0084" w14:textId="77777777" w:rsidR="00A7392D" w:rsidRPr="00583CE9" w:rsidRDefault="00A7392D" w:rsidP="00A7392D">
      <w:pPr>
        <w:jc w:val="both"/>
        <w:rPr>
          <w:rFonts w:ascii="Helvetica" w:hAnsi="Helvetica" w:cs="Arial"/>
        </w:rPr>
      </w:pPr>
    </w:p>
    <w:p w14:paraId="59228B2A" w14:textId="1A9EE00F" w:rsidR="00A7392D" w:rsidRPr="00583CE9" w:rsidRDefault="00A7392D" w:rsidP="00A7392D">
      <w:pPr>
        <w:jc w:val="both"/>
        <w:rPr>
          <w:rFonts w:ascii="Helvetica" w:hAnsi="Helvetica" w:cs="Arial"/>
        </w:rPr>
      </w:pPr>
      <w:r w:rsidRPr="00583CE9">
        <w:rPr>
          <w:rFonts w:ascii="Helvetica" w:hAnsi="Helvetica" w:cs="Arial"/>
        </w:rPr>
        <w:t xml:space="preserve">Otra propuesta es la mejora de la interactividad de las páginas </w:t>
      </w:r>
      <w:ins w:id="127" w:author="óscar" w:date="2013-08-26T15:07:00Z">
        <w:r w:rsidR="00733BD5">
          <w:rPr>
            <w:rFonts w:ascii="Helvetica" w:hAnsi="Helvetica" w:cs="Arial"/>
          </w:rPr>
          <w:t>w</w:t>
        </w:r>
      </w:ins>
      <w:r w:rsidRPr="00583CE9">
        <w:rPr>
          <w:rFonts w:ascii="Helvetica" w:hAnsi="Helvetica" w:cs="Arial"/>
        </w:rPr>
        <w:t>eb, se ha detectado una carencia en todo lo relativo a la interacción con el usuario. A pesar de</w:t>
      </w:r>
      <w:ins w:id="128" w:author="óscar" w:date="2013-08-26T15:33:00Z">
        <w:r w:rsidR="00A520D3">
          <w:rPr>
            <w:rFonts w:ascii="Helvetica" w:hAnsi="Helvetica" w:cs="Arial"/>
          </w:rPr>
          <w:t xml:space="preserve"> que</w:t>
        </w:r>
      </w:ins>
      <w:r w:rsidRPr="00583CE9">
        <w:rPr>
          <w:rFonts w:ascii="Helvetica" w:hAnsi="Helvetica" w:cs="Arial"/>
        </w:rPr>
        <w:t xml:space="preserve"> las organizaciones de </w:t>
      </w:r>
      <w:r w:rsidRPr="005E4E6B">
        <w:rPr>
          <w:rFonts w:ascii="Helvetica" w:hAnsi="Helvetica" w:cs="Arial"/>
          <w:i/>
        </w:rPr>
        <w:t>marketing</w:t>
      </w:r>
      <w:r w:rsidRPr="00583CE9">
        <w:rPr>
          <w:rFonts w:ascii="Helvetica" w:hAnsi="Helvetica" w:cs="Arial"/>
        </w:rPr>
        <w:t xml:space="preserve"> de los destinos analizados </w:t>
      </w:r>
      <w:ins w:id="129" w:author="óscar" w:date="2013-08-26T15:34:00Z">
        <w:r w:rsidR="00A520D3" w:rsidRPr="00583CE9">
          <w:rPr>
            <w:rFonts w:ascii="Helvetica" w:hAnsi="Helvetica" w:cs="Arial"/>
          </w:rPr>
          <w:t>dispone</w:t>
        </w:r>
        <w:r w:rsidR="00A520D3">
          <w:rPr>
            <w:rFonts w:ascii="Helvetica" w:hAnsi="Helvetica" w:cs="Arial"/>
          </w:rPr>
          <w:t>n</w:t>
        </w:r>
        <w:r w:rsidR="00A520D3" w:rsidRPr="00583CE9">
          <w:rPr>
            <w:rFonts w:ascii="Helvetica" w:hAnsi="Helvetica" w:cs="Arial"/>
          </w:rPr>
          <w:t xml:space="preserve"> </w:t>
        </w:r>
      </w:ins>
      <w:r w:rsidRPr="00583CE9">
        <w:rPr>
          <w:rFonts w:ascii="Helvetica" w:hAnsi="Helvetica" w:cs="Arial"/>
        </w:rPr>
        <w:t xml:space="preserve">de cuentas en las principales redes sociales (Facebook, </w:t>
      </w:r>
      <w:proofErr w:type="spellStart"/>
      <w:r w:rsidRPr="00583CE9">
        <w:rPr>
          <w:rFonts w:ascii="Helvetica" w:hAnsi="Helvetica" w:cs="Arial"/>
        </w:rPr>
        <w:t>Twitter</w:t>
      </w:r>
      <w:proofErr w:type="spellEnd"/>
      <w:r w:rsidRPr="00583CE9">
        <w:rPr>
          <w:rFonts w:ascii="Helvetica" w:hAnsi="Helvetica" w:cs="Arial"/>
        </w:rPr>
        <w:t xml:space="preserve">, </w:t>
      </w:r>
      <w:proofErr w:type="spellStart"/>
      <w:r w:rsidRPr="00583CE9">
        <w:rPr>
          <w:rFonts w:ascii="Helvetica" w:hAnsi="Helvetica" w:cs="Arial"/>
        </w:rPr>
        <w:t>Instagram</w:t>
      </w:r>
      <w:proofErr w:type="spellEnd"/>
      <w:r w:rsidRPr="00583CE9">
        <w:rPr>
          <w:rFonts w:ascii="Helvetica" w:hAnsi="Helvetica" w:cs="Arial"/>
        </w:rPr>
        <w:t xml:space="preserve">, </w:t>
      </w:r>
      <w:proofErr w:type="spellStart"/>
      <w:r w:rsidRPr="00583CE9">
        <w:rPr>
          <w:rFonts w:ascii="Helvetica" w:hAnsi="Helvetica" w:cs="Arial"/>
        </w:rPr>
        <w:t>Youtube</w:t>
      </w:r>
      <w:proofErr w:type="spellEnd"/>
      <w:r w:rsidRPr="00583CE9">
        <w:rPr>
          <w:rFonts w:ascii="Helvetica" w:hAnsi="Helvetica" w:cs="Arial"/>
        </w:rPr>
        <w:t xml:space="preserve">, </w:t>
      </w:r>
      <w:proofErr w:type="spellStart"/>
      <w:r w:rsidRPr="00583CE9">
        <w:rPr>
          <w:rFonts w:ascii="Helvetica" w:hAnsi="Helvetica" w:cs="Arial"/>
        </w:rPr>
        <w:t>Flickr</w:t>
      </w:r>
      <w:proofErr w:type="spellEnd"/>
      <w:r w:rsidRPr="00583CE9">
        <w:rPr>
          <w:rFonts w:ascii="Helvetica" w:hAnsi="Helvetica" w:cs="Arial"/>
        </w:rPr>
        <w:t>) y blogs</w:t>
      </w:r>
      <w:ins w:id="130" w:author="óscar" w:date="2013-08-26T15:34:00Z">
        <w:r w:rsidR="00A520D3">
          <w:rPr>
            <w:rFonts w:ascii="Helvetica" w:hAnsi="Helvetica" w:cs="Arial"/>
          </w:rPr>
          <w:t>,</w:t>
        </w:r>
      </w:ins>
      <w:r w:rsidRPr="00583CE9">
        <w:rPr>
          <w:rFonts w:ascii="Helvetica" w:hAnsi="Helvetica" w:cs="Arial"/>
        </w:rPr>
        <w:t xml:space="preserve"> hace falta incorporar nuevas herramientas de interacción en las páginas </w:t>
      </w:r>
      <w:ins w:id="131" w:author="óscar" w:date="2013-08-26T15:34:00Z">
        <w:r w:rsidR="00A520D3">
          <w:rPr>
            <w:rFonts w:ascii="Helvetica" w:hAnsi="Helvetica" w:cs="Arial"/>
          </w:rPr>
          <w:t>w</w:t>
        </w:r>
        <w:r w:rsidR="00A520D3" w:rsidRPr="00583CE9">
          <w:rPr>
            <w:rFonts w:ascii="Helvetica" w:hAnsi="Helvetica" w:cs="Arial"/>
          </w:rPr>
          <w:t xml:space="preserve">eb </w:t>
        </w:r>
      </w:ins>
      <w:r w:rsidRPr="00583CE9">
        <w:rPr>
          <w:rFonts w:ascii="Helvetica" w:hAnsi="Helvetica" w:cs="Arial"/>
        </w:rPr>
        <w:t>oficiales</w:t>
      </w:r>
      <w:ins w:id="132" w:author="óscar" w:date="2013-08-26T15:34:00Z">
        <w:r w:rsidR="00A520D3">
          <w:rPr>
            <w:rFonts w:ascii="Helvetica" w:hAnsi="Helvetica" w:cs="Arial"/>
          </w:rPr>
          <w:t>. Por ejemplo,</w:t>
        </w:r>
      </w:ins>
      <w:r w:rsidRPr="00583CE9">
        <w:rPr>
          <w:rFonts w:ascii="Helvetica" w:hAnsi="Helvetica" w:cs="Arial"/>
        </w:rPr>
        <w:t xml:space="preserve"> implementar los comentarios por parte del usuario, sugerencia de contenidos y planificador de viajes.</w:t>
      </w:r>
    </w:p>
    <w:p w14:paraId="1D41A17A" w14:textId="77777777" w:rsidR="00A7392D" w:rsidRPr="00583CE9" w:rsidRDefault="00A7392D" w:rsidP="00A7392D">
      <w:pPr>
        <w:jc w:val="both"/>
        <w:rPr>
          <w:rFonts w:ascii="Helvetica" w:hAnsi="Helvetica" w:cs="Arial"/>
        </w:rPr>
      </w:pPr>
    </w:p>
    <w:p w14:paraId="79DC8947" w14:textId="5093F493" w:rsidR="00A7392D" w:rsidRPr="00583CE9" w:rsidRDefault="00A7392D" w:rsidP="00A7392D">
      <w:pPr>
        <w:jc w:val="both"/>
        <w:rPr>
          <w:rFonts w:ascii="Helvetica" w:hAnsi="Helvetica" w:cs="Arial"/>
        </w:rPr>
      </w:pPr>
      <w:r w:rsidRPr="00583CE9">
        <w:rPr>
          <w:rFonts w:ascii="Helvetica" w:hAnsi="Helvetica" w:cs="Arial"/>
        </w:rPr>
        <w:t xml:space="preserve">Cabe destacar que meses después de haber terminado el análisis, Girona </w:t>
      </w:r>
      <w:proofErr w:type="spellStart"/>
      <w:r w:rsidRPr="00583CE9">
        <w:rPr>
          <w:rFonts w:ascii="Helvetica" w:hAnsi="Helvetica" w:cs="Arial"/>
        </w:rPr>
        <w:t>Turisme</w:t>
      </w:r>
      <w:proofErr w:type="spellEnd"/>
      <w:r w:rsidRPr="00583CE9">
        <w:rPr>
          <w:rFonts w:ascii="Helvetica" w:hAnsi="Helvetica" w:cs="Arial"/>
        </w:rPr>
        <w:t xml:space="preserve"> cambió el diseño de su página </w:t>
      </w:r>
      <w:ins w:id="133" w:author="óscar" w:date="2013-08-26T15:08:00Z">
        <w:r w:rsidR="00733BD5">
          <w:rPr>
            <w:rFonts w:ascii="Helvetica" w:hAnsi="Helvetica" w:cs="Arial"/>
          </w:rPr>
          <w:t>w</w:t>
        </w:r>
        <w:r w:rsidR="00733BD5" w:rsidRPr="00583CE9">
          <w:rPr>
            <w:rFonts w:ascii="Helvetica" w:hAnsi="Helvetica" w:cs="Arial"/>
          </w:rPr>
          <w:t xml:space="preserve">eb </w:t>
        </w:r>
      </w:ins>
      <w:r w:rsidRPr="00583CE9">
        <w:rPr>
          <w:rFonts w:ascii="Helvetica" w:hAnsi="Helvetica" w:cs="Arial"/>
        </w:rPr>
        <w:t>haciéndola más actual y moderna.</w:t>
      </w:r>
    </w:p>
    <w:p w14:paraId="1C8B5F55" w14:textId="77777777" w:rsidR="00A7392D" w:rsidRPr="00583CE9" w:rsidRDefault="00A7392D" w:rsidP="00A7392D">
      <w:pPr>
        <w:jc w:val="both"/>
        <w:rPr>
          <w:rFonts w:ascii="Helvetica" w:hAnsi="Helvetica" w:cs="Arial"/>
        </w:rPr>
      </w:pPr>
    </w:p>
    <w:p w14:paraId="29D50125" w14:textId="1D88E016" w:rsidR="00A7392D" w:rsidRPr="00583CE9" w:rsidRDefault="00A7392D" w:rsidP="00A7392D">
      <w:pPr>
        <w:jc w:val="both"/>
        <w:rPr>
          <w:rFonts w:ascii="Helvetica" w:hAnsi="Helvetica" w:cs="Arial"/>
        </w:rPr>
      </w:pPr>
      <w:bookmarkStart w:id="134" w:name="_GoBack"/>
      <w:r w:rsidRPr="00583CE9">
        <w:rPr>
          <w:rFonts w:ascii="Helvetica" w:hAnsi="Helvetica" w:cs="Arial"/>
        </w:rPr>
        <w:t xml:space="preserve">En el futuro hay la intención de ampliar este trabajo realizando una investigación más profunda junto a los entes promotores de turismo de los destinos, además de hablar directamente con los responsables de </w:t>
      </w:r>
      <w:r w:rsidRPr="00FB0157">
        <w:rPr>
          <w:rFonts w:ascii="Helvetica" w:hAnsi="Helvetica" w:cs="Arial"/>
          <w:i/>
        </w:rPr>
        <w:t>marketing online</w:t>
      </w:r>
      <w:r w:rsidRPr="00583CE9">
        <w:rPr>
          <w:rFonts w:ascii="Helvetica" w:hAnsi="Helvetica" w:cs="Arial"/>
        </w:rPr>
        <w:t xml:space="preserve"> de la organización. También se debería</w:t>
      </w:r>
      <w:ins w:id="135" w:author="óscar" w:date="2013-08-26T15:08:00Z">
        <w:r w:rsidR="00733BD5">
          <w:rPr>
            <w:rFonts w:ascii="Helvetica" w:hAnsi="Helvetica" w:cs="Arial"/>
          </w:rPr>
          <w:t>n</w:t>
        </w:r>
      </w:ins>
      <w:r w:rsidRPr="00583CE9">
        <w:rPr>
          <w:rFonts w:ascii="Helvetica" w:hAnsi="Helvetica" w:cs="Arial"/>
        </w:rPr>
        <w:t xml:space="preserve"> realizar encuestas junto a los visitantes para así conocer un punto de vista distinto sobre las páginas </w:t>
      </w:r>
      <w:ins w:id="136" w:author="óscar" w:date="2013-08-26T15:08:00Z">
        <w:r w:rsidR="00733BD5">
          <w:rPr>
            <w:rFonts w:ascii="Helvetica" w:hAnsi="Helvetica" w:cs="Arial"/>
          </w:rPr>
          <w:t>w</w:t>
        </w:r>
        <w:r w:rsidR="00733BD5" w:rsidRPr="00583CE9">
          <w:rPr>
            <w:rFonts w:ascii="Helvetica" w:hAnsi="Helvetica" w:cs="Arial"/>
          </w:rPr>
          <w:t xml:space="preserve">eb </w:t>
        </w:r>
      </w:ins>
      <w:r w:rsidRPr="00583CE9">
        <w:rPr>
          <w:rFonts w:ascii="Helvetica" w:hAnsi="Helvetica" w:cs="Arial"/>
        </w:rPr>
        <w:t>de los destinos, no sólo del emisor de la información, sino del que la recibe.</w:t>
      </w:r>
    </w:p>
    <w:bookmarkEnd w:id="134"/>
    <w:sectPr w:rsidR="00A7392D" w:rsidRPr="00583CE9">
      <w:type w:val="continuous"/>
      <w:pgSz w:w="11950" w:h="16901"/>
      <w:pgMar w:top="1134" w:right="1440"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30D"/>
    <w:rsid w:val="0007030D"/>
    <w:rsid w:val="000845AD"/>
    <w:rsid w:val="001763E0"/>
    <w:rsid w:val="00246C0C"/>
    <w:rsid w:val="003652A9"/>
    <w:rsid w:val="00444CAD"/>
    <w:rsid w:val="00463663"/>
    <w:rsid w:val="00583CE9"/>
    <w:rsid w:val="005E4E6B"/>
    <w:rsid w:val="00673082"/>
    <w:rsid w:val="00733BD5"/>
    <w:rsid w:val="00772569"/>
    <w:rsid w:val="007F7C57"/>
    <w:rsid w:val="008526D6"/>
    <w:rsid w:val="00A520D3"/>
    <w:rsid w:val="00A7392D"/>
    <w:rsid w:val="00C44D4D"/>
    <w:rsid w:val="00CF003F"/>
    <w:rsid w:val="00CF3663"/>
    <w:rsid w:val="00D67A2B"/>
    <w:rsid w:val="00D735FD"/>
    <w:rsid w:val="00E54935"/>
    <w:rsid w:val="00FB015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32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30D"/>
    <w:pPr>
      <w:widowControl w:val="0"/>
      <w:suppressAutoHyphens/>
      <w:spacing w:after="0" w:line="240" w:lineRule="auto"/>
    </w:pPr>
    <w:rPr>
      <w:rFonts w:ascii="Times New Roman" w:eastAsia="Times New Roman" w:hAnsi="Times New Roman" w:cs="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Enfasis">
    <w:name w:val="Emphasis"/>
    <w:qFormat/>
    <w:rsid w:val="0007030D"/>
    <w:rPr>
      <w:i/>
    </w:rPr>
  </w:style>
  <w:style w:type="character" w:customStyle="1" w:styleId="textbf">
    <w:name w:val="textbf"/>
    <w:rsid w:val="0007030D"/>
    <w:rPr>
      <w:b/>
      <w:i w:val="0"/>
    </w:rPr>
  </w:style>
  <w:style w:type="paragraph" w:customStyle="1" w:styleId="clearpage">
    <w:name w:val="clearpage"/>
    <w:basedOn w:val="Text-body"/>
    <w:rsid w:val="0007030D"/>
    <w:pPr>
      <w:pageBreakBefore/>
    </w:pPr>
  </w:style>
  <w:style w:type="paragraph" w:customStyle="1" w:styleId="First-line-indent">
    <w:name w:val="First-line-indent"/>
    <w:basedOn w:val="Text-body"/>
    <w:rsid w:val="0007030D"/>
    <w:pPr>
      <w:ind w:firstLine="283"/>
    </w:pPr>
  </w:style>
  <w:style w:type="paragraph" w:customStyle="1" w:styleId="Text-body">
    <w:name w:val="Text-body"/>
    <w:basedOn w:val="Normal"/>
    <w:next w:val="First-line-indent"/>
    <w:rsid w:val="0007030D"/>
    <w:pPr>
      <w:spacing w:line="288" w:lineRule="auto"/>
      <w:jc w:val="both"/>
    </w:pPr>
  </w:style>
  <w:style w:type="paragraph" w:customStyle="1" w:styleId="Quote1">
    <w:name w:val="Quote1"/>
    <w:basedOn w:val="Text-body"/>
    <w:next w:val="Text-body"/>
    <w:rsid w:val="0007030D"/>
    <w:pPr>
      <w:spacing w:before="113" w:after="113"/>
      <w:ind w:left="567" w:right="567"/>
    </w:pPr>
  </w:style>
  <w:style w:type="paragraph" w:customStyle="1" w:styleId="begin-env-p">
    <w:name w:val="begin-env-p"/>
    <w:rsid w:val="0007030D"/>
    <w:pPr>
      <w:widowControl w:val="0"/>
      <w:suppressAutoHyphens/>
      <w:spacing w:before="113" w:after="0" w:line="6" w:lineRule="exact"/>
    </w:pPr>
    <w:rPr>
      <w:rFonts w:ascii="Times New Roman" w:eastAsia="Times New Roman" w:hAnsi="Times New Roman" w:cs="Times New Roman"/>
      <w:sz w:val="24"/>
      <w:szCs w:val="20"/>
      <w:lang w:eastAsia="es-ES"/>
    </w:rPr>
  </w:style>
  <w:style w:type="paragraph" w:customStyle="1" w:styleId="end-env-p">
    <w:name w:val="end-env-p"/>
    <w:rsid w:val="0007030D"/>
    <w:pPr>
      <w:widowControl w:val="0"/>
      <w:suppressAutoHyphens/>
      <w:spacing w:after="113" w:line="6" w:lineRule="exact"/>
    </w:pPr>
    <w:rPr>
      <w:rFonts w:ascii="Times New Roman" w:eastAsia="Times New Roman" w:hAnsi="Times New Roman" w:cs="Times New Roman"/>
      <w:sz w:val="24"/>
      <w:szCs w:val="20"/>
      <w:lang w:eastAsia="es-ES"/>
    </w:rPr>
  </w:style>
  <w:style w:type="paragraph" w:customStyle="1" w:styleId="Heading-1">
    <w:name w:val="Heading-1"/>
    <w:basedOn w:val="Normal"/>
    <w:next w:val="Text-body"/>
    <w:rsid w:val="0007030D"/>
    <w:pPr>
      <w:keepNext/>
      <w:spacing w:before="800" w:after="500"/>
    </w:pPr>
    <w:rPr>
      <w:rFonts w:ascii="Arial" w:eastAsia="MS Mincho" w:hAnsi="Arial" w:cs="Tahoma"/>
      <w:sz w:val="28"/>
      <w:szCs w:val="28"/>
    </w:rPr>
  </w:style>
  <w:style w:type="paragraph" w:customStyle="1" w:styleId="Heading-2">
    <w:name w:val="Heading-2"/>
    <w:basedOn w:val="Normal"/>
    <w:next w:val="Text-body"/>
    <w:rsid w:val="0007030D"/>
    <w:pPr>
      <w:keepNext/>
      <w:spacing w:before="240" w:after="180"/>
    </w:pPr>
    <w:rPr>
      <w:rFonts w:ascii="Arial" w:eastAsia="MS Mincho" w:hAnsi="Arial" w:cs="Tahoma"/>
      <w:sz w:val="28"/>
      <w:szCs w:val="28"/>
    </w:rPr>
  </w:style>
  <w:style w:type="paragraph" w:styleId="Textodeglobo">
    <w:name w:val="Balloon Text"/>
    <w:basedOn w:val="Normal"/>
    <w:link w:val="TextodegloboCar"/>
    <w:uiPriority w:val="99"/>
    <w:semiHidden/>
    <w:unhideWhenUsed/>
    <w:rsid w:val="00E54935"/>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35"/>
    <w:rPr>
      <w:rFonts w:ascii="Tahoma" w:eastAsia="Times New Roman" w:hAnsi="Tahoma" w:cs="Tahoma"/>
      <w:sz w:val="16"/>
      <w:szCs w:val="16"/>
      <w:lang w:eastAsia="es-ES"/>
    </w:rPr>
  </w:style>
  <w:style w:type="paragraph" w:styleId="Revisin">
    <w:name w:val="Revision"/>
    <w:hidden/>
    <w:uiPriority w:val="99"/>
    <w:semiHidden/>
    <w:rsid w:val="003652A9"/>
    <w:pPr>
      <w:spacing w:after="0" w:line="240" w:lineRule="auto"/>
    </w:pPr>
    <w:rPr>
      <w:rFonts w:ascii="Times New Roman" w:eastAsia="Times New Roman" w:hAnsi="Times New Roman" w:cs="Times New Roman"/>
      <w:sz w:val="24"/>
      <w:szCs w:val="20"/>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30D"/>
    <w:pPr>
      <w:widowControl w:val="0"/>
      <w:suppressAutoHyphens/>
      <w:spacing w:after="0" w:line="240" w:lineRule="auto"/>
    </w:pPr>
    <w:rPr>
      <w:rFonts w:ascii="Times New Roman" w:eastAsia="Times New Roman" w:hAnsi="Times New Roman" w:cs="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Enfasis">
    <w:name w:val="Emphasis"/>
    <w:qFormat/>
    <w:rsid w:val="0007030D"/>
    <w:rPr>
      <w:i/>
    </w:rPr>
  </w:style>
  <w:style w:type="character" w:customStyle="1" w:styleId="textbf">
    <w:name w:val="textbf"/>
    <w:rsid w:val="0007030D"/>
    <w:rPr>
      <w:b/>
      <w:i w:val="0"/>
    </w:rPr>
  </w:style>
  <w:style w:type="paragraph" w:customStyle="1" w:styleId="clearpage">
    <w:name w:val="clearpage"/>
    <w:basedOn w:val="Text-body"/>
    <w:rsid w:val="0007030D"/>
    <w:pPr>
      <w:pageBreakBefore/>
    </w:pPr>
  </w:style>
  <w:style w:type="paragraph" w:customStyle="1" w:styleId="First-line-indent">
    <w:name w:val="First-line-indent"/>
    <w:basedOn w:val="Text-body"/>
    <w:rsid w:val="0007030D"/>
    <w:pPr>
      <w:ind w:firstLine="283"/>
    </w:pPr>
  </w:style>
  <w:style w:type="paragraph" w:customStyle="1" w:styleId="Text-body">
    <w:name w:val="Text-body"/>
    <w:basedOn w:val="Normal"/>
    <w:next w:val="First-line-indent"/>
    <w:rsid w:val="0007030D"/>
    <w:pPr>
      <w:spacing w:line="288" w:lineRule="auto"/>
      <w:jc w:val="both"/>
    </w:pPr>
  </w:style>
  <w:style w:type="paragraph" w:customStyle="1" w:styleId="Quote1">
    <w:name w:val="Quote1"/>
    <w:basedOn w:val="Text-body"/>
    <w:next w:val="Text-body"/>
    <w:rsid w:val="0007030D"/>
    <w:pPr>
      <w:spacing w:before="113" w:after="113"/>
      <w:ind w:left="567" w:right="567"/>
    </w:pPr>
  </w:style>
  <w:style w:type="paragraph" w:customStyle="1" w:styleId="begin-env-p">
    <w:name w:val="begin-env-p"/>
    <w:rsid w:val="0007030D"/>
    <w:pPr>
      <w:widowControl w:val="0"/>
      <w:suppressAutoHyphens/>
      <w:spacing w:before="113" w:after="0" w:line="6" w:lineRule="exact"/>
    </w:pPr>
    <w:rPr>
      <w:rFonts w:ascii="Times New Roman" w:eastAsia="Times New Roman" w:hAnsi="Times New Roman" w:cs="Times New Roman"/>
      <w:sz w:val="24"/>
      <w:szCs w:val="20"/>
      <w:lang w:eastAsia="es-ES"/>
    </w:rPr>
  </w:style>
  <w:style w:type="paragraph" w:customStyle="1" w:styleId="end-env-p">
    <w:name w:val="end-env-p"/>
    <w:rsid w:val="0007030D"/>
    <w:pPr>
      <w:widowControl w:val="0"/>
      <w:suppressAutoHyphens/>
      <w:spacing w:after="113" w:line="6" w:lineRule="exact"/>
    </w:pPr>
    <w:rPr>
      <w:rFonts w:ascii="Times New Roman" w:eastAsia="Times New Roman" w:hAnsi="Times New Roman" w:cs="Times New Roman"/>
      <w:sz w:val="24"/>
      <w:szCs w:val="20"/>
      <w:lang w:eastAsia="es-ES"/>
    </w:rPr>
  </w:style>
  <w:style w:type="paragraph" w:customStyle="1" w:styleId="Heading-1">
    <w:name w:val="Heading-1"/>
    <w:basedOn w:val="Normal"/>
    <w:next w:val="Text-body"/>
    <w:rsid w:val="0007030D"/>
    <w:pPr>
      <w:keepNext/>
      <w:spacing w:before="800" w:after="500"/>
    </w:pPr>
    <w:rPr>
      <w:rFonts w:ascii="Arial" w:eastAsia="MS Mincho" w:hAnsi="Arial" w:cs="Tahoma"/>
      <w:sz w:val="28"/>
      <w:szCs w:val="28"/>
    </w:rPr>
  </w:style>
  <w:style w:type="paragraph" w:customStyle="1" w:styleId="Heading-2">
    <w:name w:val="Heading-2"/>
    <w:basedOn w:val="Normal"/>
    <w:next w:val="Text-body"/>
    <w:rsid w:val="0007030D"/>
    <w:pPr>
      <w:keepNext/>
      <w:spacing w:before="240" w:after="180"/>
    </w:pPr>
    <w:rPr>
      <w:rFonts w:ascii="Arial" w:eastAsia="MS Mincho" w:hAnsi="Arial" w:cs="Tahoma"/>
      <w:sz w:val="28"/>
      <w:szCs w:val="28"/>
    </w:rPr>
  </w:style>
  <w:style w:type="paragraph" w:styleId="Textodeglobo">
    <w:name w:val="Balloon Text"/>
    <w:basedOn w:val="Normal"/>
    <w:link w:val="TextodegloboCar"/>
    <w:uiPriority w:val="99"/>
    <w:semiHidden/>
    <w:unhideWhenUsed/>
    <w:rsid w:val="00E54935"/>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35"/>
    <w:rPr>
      <w:rFonts w:ascii="Tahoma" w:eastAsia="Times New Roman" w:hAnsi="Tahoma" w:cs="Tahoma"/>
      <w:sz w:val="16"/>
      <w:szCs w:val="16"/>
      <w:lang w:eastAsia="es-ES"/>
    </w:rPr>
  </w:style>
  <w:style w:type="paragraph" w:styleId="Revisin">
    <w:name w:val="Revision"/>
    <w:hidden/>
    <w:uiPriority w:val="99"/>
    <w:semiHidden/>
    <w:rsid w:val="003652A9"/>
    <w:pPr>
      <w:spacing w:after="0" w:line="240" w:lineRule="auto"/>
    </w:pPr>
    <w:rPr>
      <w:rFonts w:ascii="Times New Roman" w:eastAsia="Times New Roman" w:hAnsi="Times New Roman"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3244</Words>
  <Characters>17843</Characters>
  <Application>Microsoft Macintosh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BenderOffice</dc:creator>
  <cp:keywords/>
  <dc:description/>
  <cp:lastModifiedBy>Jamile Marcele Radloff</cp:lastModifiedBy>
  <cp:revision>2</cp:revision>
  <dcterms:created xsi:type="dcterms:W3CDTF">2013-08-27T08:56:00Z</dcterms:created>
  <dcterms:modified xsi:type="dcterms:W3CDTF">2013-08-27T08:56:00Z</dcterms:modified>
</cp:coreProperties>
</file>