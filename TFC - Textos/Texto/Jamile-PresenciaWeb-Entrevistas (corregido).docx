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30D" w:rsidRPr="00E1336C" w:rsidRDefault="0007030D" w:rsidP="0007030D">
      <w:pPr>
        <w:pStyle w:val="Heading-2"/>
        <w:numPr>
          <w:ilvl w:val="1"/>
          <w:numId w:val="1"/>
        </w:numPr>
        <w:rPr>
          <w:rFonts w:cs="Arial"/>
          <w:sz w:val="24"/>
          <w:szCs w:val="24"/>
        </w:rPr>
      </w:pPr>
      <w:bookmarkStart w:id="0" w:name="_GoBack"/>
      <w:bookmarkEnd w:id="0"/>
      <w:r w:rsidRPr="00E1336C">
        <w:rPr>
          <w:rFonts w:cs="Arial"/>
          <w:sz w:val="24"/>
          <w:szCs w:val="24"/>
        </w:rPr>
        <w:t>6.11 Presencia en la Web 2.0</w:t>
      </w:r>
    </w:p>
    <w:p w:rsidR="0007030D" w:rsidRPr="00E1336C" w:rsidRDefault="0007030D" w:rsidP="0007030D">
      <w:pPr>
        <w:pStyle w:val="Text-body"/>
        <w:jc w:val="left"/>
        <w:rPr>
          <w:rFonts w:ascii="Arial" w:hAnsi="Arial" w:cs="Arial"/>
          <w:szCs w:val="24"/>
        </w:rPr>
        <w:sectPr w:rsidR="0007030D" w:rsidRPr="00E1336C" w:rsidSect="0007030D">
          <w:pgSz w:w="11950" w:h="16901"/>
          <w:pgMar w:top="1134" w:right="1440" w:bottom="1134" w:left="1440" w:header="720" w:footer="720" w:gutter="0"/>
          <w:cols w:space="720"/>
        </w:sectPr>
      </w:pPr>
      <w:r w:rsidRPr="00E1336C">
        <w:rPr>
          <w:rFonts w:ascii="Arial" w:hAnsi="Arial" w:cs="Arial"/>
          <w:szCs w:val="24"/>
        </w:rPr>
        <w:t xml:space="preserve">Para Huertas (2008) (citado en Huertas y otros, 2010:12): </w:t>
      </w:r>
    </w:p>
    <w:p w:rsidR="0007030D" w:rsidRPr="00E1336C" w:rsidRDefault="0007030D" w:rsidP="0007030D">
      <w:pPr>
        <w:pStyle w:val="begin-env-p"/>
        <w:rPr>
          <w:rFonts w:ascii="Arial" w:hAnsi="Arial" w:cs="Arial"/>
          <w:szCs w:val="24"/>
        </w:rPr>
      </w:pPr>
    </w:p>
    <w:p w:rsidR="0007030D" w:rsidRPr="00FE7B40" w:rsidRDefault="0007030D" w:rsidP="0007030D">
      <w:pPr>
        <w:pStyle w:val="Quote1"/>
        <w:rPr>
          <w:rFonts w:ascii="Arial" w:hAnsi="Arial" w:cs="Arial"/>
          <w:sz w:val="22"/>
          <w:szCs w:val="24"/>
        </w:rPr>
      </w:pPr>
      <w:r w:rsidRPr="00FE7B40">
        <w:rPr>
          <w:rFonts w:ascii="Arial" w:hAnsi="Arial" w:cs="Arial"/>
          <w:sz w:val="22"/>
          <w:szCs w:val="24"/>
        </w:rPr>
        <w:t xml:space="preserve">El concepto de Web 2.0 - también llamada Web social- se caracteriza por la dimensión social y comunicativa aparecida en la web, de la que son buenos ejemplos los blogs, las redes sociales, los foros, los wikis, etc. En esta temática tratamos la presencia o grado de adopción de la Web 2.0, (disposición de blog, cuentas en redes sociales como </w:t>
      </w:r>
      <w:proofErr w:type="spellStart"/>
      <w:r w:rsidRPr="00FE7B40">
        <w:rPr>
          <w:rFonts w:ascii="Arial" w:hAnsi="Arial" w:cs="Arial"/>
          <w:sz w:val="22"/>
          <w:szCs w:val="24"/>
        </w:rPr>
        <w:t>Flickr</w:t>
      </w:r>
      <w:proofErr w:type="spellEnd"/>
      <w:r w:rsidRPr="00FE7B40">
        <w:rPr>
          <w:rFonts w:ascii="Arial" w:hAnsi="Arial" w:cs="Arial"/>
          <w:sz w:val="22"/>
          <w:szCs w:val="24"/>
        </w:rPr>
        <w:t xml:space="preserve">, </w:t>
      </w:r>
      <w:proofErr w:type="spellStart"/>
      <w:r w:rsidRPr="00FE7B40">
        <w:rPr>
          <w:rFonts w:ascii="Arial" w:hAnsi="Arial" w:cs="Arial"/>
          <w:sz w:val="22"/>
          <w:szCs w:val="24"/>
        </w:rPr>
        <w:t>Youtube</w:t>
      </w:r>
      <w:proofErr w:type="spellEnd"/>
      <w:r w:rsidRPr="00FE7B40">
        <w:rPr>
          <w:rFonts w:ascii="Arial" w:hAnsi="Arial" w:cs="Arial"/>
          <w:sz w:val="22"/>
          <w:szCs w:val="24"/>
        </w:rPr>
        <w:t xml:space="preserve">, </w:t>
      </w:r>
      <w:proofErr w:type="spellStart"/>
      <w:r w:rsidRPr="00FE7B40">
        <w:rPr>
          <w:rFonts w:ascii="Arial" w:hAnsi="Arial" w:cs="Arial"/>
          <w:sz w:val="22"/>
          <w:szCs w:val="24"/>
        </w:rPr>
        <w:t>LinkedIn</w:t>
      </w:r>
      <w:proofErr w:type="spellEnd"/>
      <w:r w:rsidRPr="00FE7B40">
        <w:rPr>
          <w:rFonts w:ascii="Arial" w:hAnsi="Arial" w:cs="Arial"/>
          <w:sz w:val="22"/>
          <w:szCs w:val="24"/>
        </w:rPr>
        <w:t xml:space="preserve">, </w:t>
      </w:r>
      <w:proofErr w:type="spellStart"/>
      <w:r w:rsidRPr="00FE7B40">
        <w:rPr>
          <w:rFonts w:ascii="Arial" w:hAnsi="Arial" w:cs="Arial"/>
          <w:sz w:val="22"/>
          <w:szCs w:val="24"/>
        </w:rPr>
        <w:t>Twitter</w:t>
      </w:r>
      <w:proofErr w:type="spellEnd"/>
      <w:r w:rsidRPr="00FE7B40">
        <w:rPr>
          <w:rFonts w:ascii="Arial" w:hAnsi="Arial" w:cs="Arial"/>
          <w:sz w:val="22"/>
          <w:szCs w:val="24"/>
        </w:rPr>
        <w:t xml:space="preserve">, </w:t>
      </w:r>
      <w:proofErr w:type="spellStart"/>
      <w:r w:rsidRPr="00FE7B40">
        <w:rPr>
          <w:rFonts w:ascii="Arial" w:hAnsi="Arial" w:cs="Arial"/>
          <w:sz w:val="22"/>
          <w:szCs w:val="24"/>
        </w:rPr>
        <w:t>etc</w:t>
      </w:r>
      <w:proofErr w:type="spellEnd"/>
      <w:r w:rsidRPr="00FE7B40">
        <w:rPr>
          <w:rFonts w:ascii="Arial" w:hAnsi="Arial" w:cs="Arial"/>
          <w:sz w:val="22"/>
          <w:szCs w:val="24"/>
        </w:rPr>
        <w:t xml:space="preserve">), la interacción gestores-usuarios-contenidos desde una perspectiva participativa y de socialización, temas como la recomendación, creación, cooperación y personalización por parte del usuario, y el grado de innovación tecnológica del sitio web. </w:t>
      </w:r>
    </w:p>
    <w:p w:rsidR="0007030D" w:rsidRPr="00E1336C" w:rsidRDefault="0007030D" w:rsidP="0007030D">
      <w:pPr>
        <w:pStyle w:val="end-env-p"/>
        <w:rPr>
          <w:rFonts w:ascii="Arial" w:hAnsi="Arial" w:cs="Arial"/>
          <w:szCs w:val="24"/>
        </w:rPr>
      </w:pPr>
    </w:p>
    <w:p w:rsidR="0007030D" w:rsidRPr="00E1336C" w:rsidRDefault="0007030D" w:rsidP="0007030D">
      <w:pPr>
        <w:rPr>
          <w:rFonts w:ascii="Arial" w:hAnsi="Arial" w:cs="Arial"/>
          <w:szCs w:val="24"/>
        </w:rPr>
        <w:sectPr w:rsidR="0007030D" w:rsidRPr="00E1336C">
          <w:type w:val="continuous"/>
          <w:pgSz w:w="11950" w:h="16901"/>
          <w:pgMar w:top="1134" w:right="1440" w:bottom="1134" w:left="1440" w:header="720" w:footer="720" w:gutter="0"/>
          <w:cols w:space="720"/>
        </w:sectPr>
      </w:pPr>
    </w:p>
    <w:p w:rsidR="0007030D" w:rsidRDefault="0007030D" w:rsidP="0007030D">
      <w:pPr>
        <w:pStyle w:val="Text-body"/>
        <w:rPr>
          <w:rFonts w:ascii="Arial" w:hAnsi="Arial" w:cs="Arial"/>
          <w:szCs w:val="24"/>
        </w:rPr>
      </w:pPr>
      <w:r w:rsidRPr="00E1336C">
        <w:rPr>
          <w:rFonts w:ascii="Arial" w:hAnsi="Arial" w:cs="Arial"/>
          <w:szCs w:val="24"/>
        </w:rPr>
        <w:lastRenderedPageBreak/>
        <w:t xml:space="preserve">Se puede observar en la tabla y gráfico 6.11 que ninguna de las tres webs analizadas disponen de un sistema de comentarios y votos por parte del usuario. </w:t>
      </w:r>
    </w:p>
    <w:p w:rsidR="0007030D" w:rsidRPr="00FE7B40" w:rsidRDefault="0007030D" w:rsidP="0007030D">
      <w:pPr>
        <w:pStyle w:val="First-line-indent"/>
      </w:pPr>
    </w:p>
    <w:p w:rsidR="0007030D" w:rsidRDefault="0007030D" w:rsidP="0007030D">
      <w:pPr>
        <w:pStyle w:val="Text-body"/>
        <w:rPr>
          <w:rFonts w:ascii="Arial" w:hAnsi="Arial" w:cs="Arial"/>
          <w:szCs w:val="24"/>
        </w:rPr>
      </w:pPr>
      <w:r w:rsidRPr="00E1336C">
        <w:rPr>
          <w:rFonts w:ascii="Arial" w:hAnsi="Arial" w:cs="Arial"/>
          <w:szCs w:val="24"/>
        </w:rPr>
        <w:t xml:space="preserve">En la web del </w:t>
      </w:r>
      <w:proofErr w:type="spellStart"/>
      <w:r w:rsidRPr="00E1336C">
        <w:rPr>
          <w:rFonts w:ascii="Arial" w:hAnsi="Arial" w:cs="Arial"/>
          <w:szCs w:val="24"/>
        </w:rPr>
        <w:t>Patronat</w:t>
      </w:r>
      <w:proofErr w:type="spellEnd"/>
      <w:r w:rsidRPr="00E1336C">
        <w:rPr>
          <w:rFonts w:ascii="Arial" w:hAnsi="Arial" w:cs="Arial"/>
          <w:szCs w:val="24"/>
        </w:rPr>
        <w:t xml:space="preserve"> de </w:t>
      </w:r>
      <w:proofErr w:type="spellStart"/>
      <w:r w:rsidRPr="00E1336C">
        <w:rPr>
          <w:rFonts w:ascii="Arial" w:hAnsi="Arial" w:cs="Arial"/>
          <w:szCs w:val="24"/>
        </w:rPr>
        <w:t>Turisme</w:t>
      </w:r>
      <w:proofErr w:type="spellEnd"/>
      <w:r w:rsidRPr="00E1336C">
        <w:rPr>
          <w:rFonts w:ascii="Arial" w:hAnsi="Arial" w:cs="Arial"/>
          <w:szCs w:val="24"/>
        </w:rPr>
        <w:t xml:space="preserve"> de Tarragona algunos contenidos se pueden compartir en Facebook, Twitter, correo electrónico o, también, imprimirlo</w:t>
      </w:r>
      <w:ins w:id="1" w:author="óscar" w:date="2013-08-17T11:27:00Z">
        <w:r w:rsidR="009B2130">
          <w:rPr>
            <w:rFonts w:ascii="Arial" w:hAnsi="Arial" w:cs="Arial"/>
            <w:szCs w:val="24"/>
          </w:rPr>
          <w:t>s</w:t>
        </w:r>
      </w:ins>
      <w:r w:rsidRPr="00E1336C">
        <w:rPr>
          <w:rFonts w:ascii="Arial" w:hAnsi="Arial" w:cs="Arial"/>
          <w:szCs w:val="24"/>
        </w:rPr>
        <w:t xml:space="preserve">. Barcelona y Girona no ofrecen esta opción a sus usuarios. </w:t>
      </w:r>
    </w:p>
    <w:p w:rsidR="0007030D" w:rsidRPr="00FE7B40" w:rsidRDefault="0007030D" w:rsidP="0007030D">
      <w:pPr>
        <w:pStyle w:val="First-line-indent"/>
      </w:pPr>
    </w:p>
    <w:p w:rsidR="0007030D" w:rsidRDefault="0007030D" w:rsidP="0007030D">
      <w:pPr>
        <w:pStyle w:val="Text-body"/>
        <w:rPr>
          <w:rFonts w:ascii="Arial" w:hAnsi="Arial" w:cs="Arial"/>
          <w:szCs w:val="24"/>
        </w:rPr>
      </w:pPr>
      <w:r w:rsidRPr="00E1336C">
        <w:rPr>
          <w:rFonts w:ascii="Arial" w:hAnsi="Arial" w:cs="Arial"/>
          <w:szCs w:val="24"/>
        </w:rPr>
        <w:t xml:space="preserve">Aparte de la página web </w:t>
      </w:r>
      <w:ins w:id="2" w:author="óscar" w:date="2013-08-17T11:27:00Z">
        <w:r w:rsidR="009B2130">
          <w:rPr>
            <w:rFonts w:ascii="Arial" w:hAnsi="Arial" w:cs="Arial"/>
            <w:szCs w:val="24"/>
          </w:rPr>
          <w:t>&lt;</w:t>
        </w:r>
      </w:ins>
      <w:r w:rsidRPr="00E1336C">
        <w:rPr>
          <w:rFonts w:ascii="Arial" w:hAnsi="Arial" w:cs="Arial"/>
          <w:szCs w:val="24"/>
        </w:rPr>
        <w:t>www.barcelonaturisme.com</w:t>
      </w:r>
      <w:ins w:id="3" w:author="óscar" w:date="2013-08-17T11:27:00Z">
        <w:r w:rsidR="009B2130">
          <w:rPr>
            <w:rFonts w:ascii="Arial" w:hAnsi="Arial" w:cs="Arial"/>
            <w:szCs w:val="24"/>
          </w:rPr>
          <w:t>&gt;</w:t>
        </w:r>
      </w:ins>
      <w:r w:rsidRPr="00E1336C">
        <w:rPr>
          <w:rFonts w:ascii="Arial" w:hAnsi="Arial" w:cs="Arial"/>
          <w:szCs w:val="24"/>
        </w:rPr>
        <w:t xml:space="preserve">, el ente promotor de la ciudad también promociona Barcelona a través de la web </w:t>
      </w:r>
      <w:ins w:id="4" w:author="óscar" w:date="2013-08-17T11:27:00Z">
        <w:r w:rsidR="009B2130">
          <w:rPr>
            <w:rFonts w:ascii="Arial" w:hAnsi="Arial" w:cs="Arial"/>
            <w:szCs w:val="24"/>
          </w:rPr>
          <w:t>&lt;</w:t>
        </w:r>
      </w:ins>
      <w:r w:rsidRPr="00E1336C">
        <w:rPr>
          <w:rFonts w:ascii="Arial" w:hAnsi="Arial" w:cs="Arial"/>
          <w:szCs w:val="24"/>
        </w:rPr>
        <w:t>visitbarcelona.com</w:t>
      </w:r>
      <w:ins w:id="5" w:author="óscar" w:date="2013-08-17T11:27:00Z">
        <w:r w:rsidR="009B2130">
          <w:rPr>
            <w:rFonts w:ascii="Arial" w:hAnsi="Arial" w:cs="Arial"/>
            <w:szCs w:val="24"/>
          </w:rPr>
          <w:t>&gt;</w:t>
        </w:r>
      </w:ins>
      <w:r w:rsidRPr="00E1336C">
        <w:rPr>
          <w:rFonts w:ascii="Arial" w:hAnsi="Arial" w:cs="Arial"/>
          <w:szCs w:val="24"/>
        </w:rPr>
        <w:t xml:space="preserve"> (figura 6.18). En esta web los usuarios pueden compartir experiencias, escribir comentarios</w:t>
      </w:r>
      <w:del w:id="6" w:author="óscar" w:date="2013-08-17T11:28:00Z">
        <w:r w:rsidRPr="00E1336C" w:rsidDel="009B2130">
          <w:rPr>
            <w:rFonts w:ascii="Arial" w:hAnsi="Arial" w:cs="Arial"/>
            <w:szCs w:val="24"/>
          </w:rPr>
          <w:delText xml:space="preserve">, </w:delText>
        </w:r>
      </w:del>
      <w:ins w:id="7" w:author="óscar" w:date="2013-08-17T11:28:00Z">
        <w:r w:rsidR="009B2130">
          <w:rPr>
            <w:rFonts w:ascii="Arial" w:hAnsi="Arial" w:cs="Arial"/>
            <w:szCs w:val="24"/>
          </w:rPr>
          <w:t xml:space="preserve"> y </w:t>
        </w:r>
      </w:ins>
      <w:r w:rsidRPr="00E1336C">
        <w:rPr>
          <w:rFonts w:ascii="Arial" w:hAnsi="Arial" w:cs="Arial"/>
          <w:szCs w:val="24"/>
        </w:rPr>
        <w:t xml:space="preserve">añadir fotos y vídeos (figura 6.19). Las páginas webs de Tarragona y Girona no disponen de tal servicio a los usuarios. </w:t>
      </w:r>
    </w:p>
    <w:p w:rsidR="0007030D" w:rsidRPr="00FE7B40" w:rsidRDefault="0007030D" w:rsidP="0007030D">
      <w:pPr>
        <w:pStyle w:val="First-line-indent"/>
      </w:pPr>
    </w:p>
    <w:p w:rsidR="0007030D" w:rsidRDefault="0007030D" w:rsidP="0007030D">
      <w:pPr>
        <w:pStyle w:val="Text-body"/>
        <w:rPr>
          <w:rFonts w:ascii="Arial" w:hAnsi="Arial" w:cs="Arial"/>
          <w:szCs w:val="24"/>
        </w:rPr>
      </w:pPr>
      <w:r w:rsidRPr="00E1336C">
        <w:rPr>
          <w:rFonts w:ascii="Arial" w:hAnsi="Arial" w:cs="Arial"/>
          <w:szCs w:val="24"/>
        </w:rPr>
        <w:t xml:space="preserve">En la página web </w:t>
      </w:r>
      <w:ins w:id="8" w:author="óscar" w:date="2013-08-17T11:28:00Z">
        <w:r w:rsidR="009B2130">
          <w:rPr>
            <w:rFonts w:ascii="Arial" w:hAnsi="Arial" w:cs="Arial"/>
            <w:szCs w:val="24"/>
          </w:rPr>
          <w:t>&lt;</w:t>
        </w:r>
      </w:ins>
      <w:r w:rsidRPr="00E1336C">
        <w:rPr>
          <w:rFonts w:ascii="Arial" w:hAnsi="Arial" w:cs="Arial"/>
          <w:szCs w:val="24"/>
        </w:rPr>
        <w:t>visitbarcelona.com</w:t>
      </w:r>
      <w:ins w:id="9" w:author="óscar" w:date="2013-08-17T11:28:00Z">
        <w:r w:rsidR="009B2130">
          <w:rPr>
            <w:rFonts w:ascii="Arial" w:hAnsi="Arial" w:cs="Arial"/>
            <w:szCs w:val="24"/>
          </w:rPr>
          <w:t>&gt;</w:t>
        </w:r>
      </w:ins>
      <w:r w:rsidRPr="00E1336C">
        <w:rPr>
          <w:rFonts w:ascii="Arial" w:hAnsi="Arial" w:cs="Arial"/>
          <w:szCs w:val="24"/>
        </w:rPr>
        <w:t xml:space="preserve"> el usuario debe registrarse para poder publicar comentarios, fotos y vídeos. Además, el usuario puede suscribirse al canal RSS para recibir actualizaciones cuando el contenido cambie. En la web de Tarragona el usuario puede registrarse para poder tener acceso a contenidos exclusivos como: guías profesionales, estadística y estudios, imagen corporativa, negocios y congresos y sala de prensa. La página web de Girona no ofrece este servicio, </w:t>
      </w:r>
      <w:ins w:id="10" w:author="óscar" w:date="2013-08-17T11:28:00Z">
        <w:r w:rsidR="009B2130">
          <w:rPr>
            <w:rFonts w:ascii="Arial" w:hAnsi="Arial" w:cs="Arial"/>
            <w:szCs w:val="24"/>
          </w:rPr>
          <w:t xml:space="preserve">de </w:t>
        </w:r>
      </w:ins>
      <w:r w:rsidRPr="00E1336C">
        <w:rPr>
          <w:rFonts w:ascii="Arial" w:hAnsi="Arial" w:cs="Arial"/>
          <w:szCs w:val="24"/>
        </w:rPr>
        <w:t xml:space="preserve">lo único que dispone es de un simple planificador de viaje </w:t>
      </w:r>
      <w:ins w:id="11" w:author="óscar" w:date="2013-08-17T11:28:00Z">
        <w:r w:rsidR="009B2130">
          <w:rPr>
            <w:rFonts w:ascii="Arial" w:hAnsi="Arial" w:cs="Arial"/>
            <w:szCs w:val="24"/>
          </w:rPr>
          <w:t xml:space="preserve">al </w:t>
        </w:r>
      </w:ins>
      <w:r w:rsidRPr="00E1336C">
        <w:rPr>
          <w:rFonts w:ascii="Arial" w:hAnsi="Arial" w:cs="Arial"/>
          <w:szCs w:val="24"/>
        </w:rPr>
        <w:t xml:space="preserve">que el usuario puede acceder sin la necesidad de </w:t>
      </w:r>
      <w:del w:id="12" w:author="óscar" w:date="2013-08-17T11:29:00Z">
        <w:r w:rsidRPr="00E1336C" w:rsidDel="009B2130">
          <w:rPr>
            <w:rFonts w:ascii="Arial" w:hAnsi="Arial" w:cs="Arial"/>
            <w:szCs w:val="24"/>
          </w:rPr>
          <w:delText>registro</w:delText>
        </w:r>
      </w:del>
      <w:ins w:id="13" w:author="óscar" w:date="2013-08-17T11:29:00Z">
        <w:r w:rsidR="009B2130" w:rsidRPr="00E1336C">
          <w:rPr>
            <w:rFonts w:ascii="Arial" w:hAnsi="Arial" w:cs="Arial"/>
            <w:szCs w:val="24"/>
          </w:rPr>
          <w:t>registr</w:t>
        </w:r>
        <w:r w:rsidR="009B2130">
          <w:rPr>
            <w:rFonts w:ascii="Arial" w:hAnsi="Arial" w:cs="Arial"/>
            <w:szCs w:val="24"/>
          </w:rPr>
          <w:t>arse</w:t>
        </w:r>
      </w:ins>
      <w:r w:rsidRPr="00E1336C">
        <w:rPr>
          <w:rFonts w:ascii="Arial" w:hAnsi="Arial" w:cs="Arial"/>
          <w:szCs w:val="24"/>
        </w:rPr>
        <w:t xml:space="preserve">. </w:t>
      </w:r>
    </w:p>
    <w:p w:rsidR="0007030D" w:rsidRPr="00FE7B40" w:rsidRDefault="0007030D" w:rsidP="0007030D">
      <w:pPr>
        <w:pStyle w:val="First-line-indent"/>
      </w:pPr>
    </w:p>
    <w:p w:rsidR="0007030D" w:rsidRDefault="0007030D" w:rsidP="0007030D">
      <w:pPr>
        <w:pStyle w:val="Text-body"/>
        <w:rPr>
          <w:rFonts w:ascii="Arial" w:hAnsi="Arial" w:cs="Arial"/>
          <w:szCs w:val="24"/>
        </w:rPr>
      </w:pPr>
      <w:r w:rsidRPr="00E1336C">
        <w:rPr>
          <w:rFonts w:ascii="Arial" w:hAnsi="Arial" w:cs="Arial"/>
          <w:szCs w:val="24"/>
        </w:rPr>
        <w:t xml:space="preserve">Barcelona </w:t>
      </w:r>
      <w:proofErr w:type="spellStart"/>
      <w:r w:rsidRPr="00E1336C">
        <w:rPr>
          <w:rFonts w:ascii="Arial" w:hAnsi="Arial" w:cs="Arial"/>
          <w:szCs w:val="24"/>
        </w:rPr>
        <w:t>Turisme</w:t>
      </w:r>
      <w:proofErr w:type="spellEnd"/>
      <w:r w:rsidRPr="00E1336C">
        <w:rPr>
          <w:rFonts w:ascii="Arial" w:hAnsi="Arial" w:cs="Arial"/>
          <w:szCs w:val="24"/>
        </w:rPr>
        <w:t xml:space="preserve"> dispone de la web </w:t>
      </w:r>
      <w:ins w:id="14" w:author="óscar" w:date="2013-08-17T11:29:00Z">
        <w:r w:rsidR="009B2130">
          <w:rPr>
            <w:rFonts w:ascii="Arial" w:hAnsi="Arial" w:cs="Arial"/>
            <w:szCs w:val="24"/>
          </w:rPr>
          <w:t>&lt;</w:t>
        </w:r>
      </w:ins>
      <w:r w:rsidRPr="00E1336C">
        <w:rPr>
          <w:rFonts w:ascii="Arial" w:hAnsi="Arial" w:cs="Arial"/>
          <w:szCs w:val="24"/>
        </w:rPr>
        <w:t>visitbarcelona.com</w:t>
      </w:r>
      <w:ins w:id="15" w:author="óscar" w:date="2013-08-17T11:29:00Z">
        <w:r w:rsidR="009B2130">
          <w:rPr>
            <w:rFonts w:ascii="Arial" w:hAnsi="Arial" w:cs="Arial"/>
            <w:szCs w:val="24"/>
          </w:rPr>
          <w:t>&gt;</w:t>
        </w:r>
      </w:ins>
      <w:r w:rsidRPr="00E1336C">
        <w:rPr>
          <w:rFonts w:ascii="Arial" w:hAnsi="Arial" w:cs="Arial"/>
          <w:szCs w:val="24"/>
        </w:rPr>
        <w:t xml:space="preserve"> donde los usuarios pueden compartir experiencias e informaciones. En esta web</w:t>
      </w:r>
      <w:ins w:id="16" w:author="óscar" w:date="2013-08-17T11:29:00Z">
        <w:r w:rsidR="009B2130">
          <w:rPr>
            <w:rFonts w:ascii="Arial" w:hAnsi="Arial" w:cs="Arial"/>
            <w:szCs w:val="24"/>
          </w:rPr>
          <w:t>,</w:t>
        </w:r>
      </w:ins>
      <w:r w:rsidRPr="00E1336C">
        <w:rPr>
          <w:rFonts w:ascii="Arial" w:hAnsi="Arial" w:cs="Arial"/>
          <w:szCs w:val="24"/>
        </w:rPr>
        <w:t xml:space="preserve"> que es considerada el blog corporativo, el usuario dispone de herramientas para compartir la información en las principales redes sociales (figura 6.20). </w:t>
      </w:r>
    </w:p>
    <w:p w:rsidR="0007030D" w:rsidRPr="00FE7B40" w:rsidRDefault="0007030D" w:rsidP="0007030D">
      <w:pPr>
        <w:pStyle w:val="First-line-indent"/>
      </w:pPr>
    </w:p>
    <w:p w:rsidR="0007030D" w:rsidRDefault="0007030D" w:rsidP="0007030D">
      <w:pPr>
        <w:pStyle w:val="Text-body"/>
        <w:rPr>
          <w:rFonts w:ascii="Arial" w:hAnsi="Arial" w:cs="Arial"/>
          <w:szCs w:val="24"/>
        </w:rPr>
      </w:pPr>
      <w:r w:rsidRPr="00E1336C">
        <w:rPr>
          <w:rFonts w:ascii="Arial" w:hAnsi="Arial" w:cs="Arial"/>
          <w:szCs w:val="24"/>
        </w:rPr>
        <w:t xml:space="preserve">Los usuarios de la web de Tarragona </w:t>
      </w:r>
      <w:proofErr w:type="spellStart"/>
      <w:r w:rsidRPr="00E1336C">
        <w:rPr>
          <w:rFonts w:ascii="Arial" w:hAnsi="Arial" w:cs="Arial"/>
          <w:szCs w:val="24"/>
        </w:rPr>
        <w:t>Turisme</w:t>
      </w:r>
      <w:proofErr w:type="spellEnd"/>
      <w:r w:rsidRPr="00E1336C">
        <w:rPr>
          <w:rFonts w:ascii="Arial" w:hAnsi="Arial" w:cs="Arial"/>
          <w:szCs w:val="24"/>
        </w:rPr>
        <w:t xml:space="preserve"> pueden compartir algunas informaciones de la web en Facebook</w:t>
      </w:r>
      <w:del w:id="17" w:author="óscar" w:date="2013-08-17T11:29:00Z">
        <w:r w:rsidRPr="00E1336C" w:rsidDel="009B2130">
          <w:rPr>
            <w:rFonts w:ascii="Arial" w:hAnsi="Arial" w:cs="Arial"/>
            <w:szCs w:val="24"/>
          </w:rPr>
          <w:delText xml:space="preserve">, </w:delText>
        </w:r>
      </w:del>
      <w:ins w:id="18" w:author="óscar" w:date="2013-08-17T11:29:00Z">
        <w:r w:rsidR="009B2130">
          <w:rPr>
            <w:rFonts w:ascii="Arial" w:hAnsi="Arial" w:cs="Arial"/>
            <w:szCs w:val="24"/>
          </w:rPr>
          <w:t xml:space="preserve"> o </w:t>
        </w:r>
      </w:ins>
      <w:proofErr w:type="spellStart"/>
      <w:r w:rsidRPr="00E1336C">
        <w:rPr>
          <w:rFonts w:ascii="Arial" w:hAnsi="Arial" w:cs="Arial"/>
          <w:szCs w:val="24"/>
        </w:rPr>
        <w:t>Twitter</w:t>
      </w:r>
      <w:proofErr w:type="spellEnd"/>
      <w:r w:rsidRPr="00E1336C">
        <w:rPr>
          <w:rFonts w:ascii="Arial" w:hAnsi="Arial" w:cs="Arial"/>
          <w:szCs w:val="24"/>
        </w:rPr>
        <w:t xml:space="preserve">. Tarragona dispone de un blog corporativo llamado Tarragona </w:t>
      </w:r>
      <w:proofErr w:type="spellStart"/>
      <w:r w:rsidRPr="00E1336C">
        <w:rPr>
          <w:rFonts w:ascii="Arial" w:hAnsi="Arial" w:cs="Arial"/>
          <w:szCs w:val="24"/>
        </w:rPr>
        <w:t>Experience</w:t>
      </w:r>
      <w:proofErr w:type="spellEnd"/>
      <w:r w:rsidRPr="00E1336C">
        <w:rPr>
          <w:rFonts w:ascii="Arial" w:hAnsi="Arial" w:cs="Arial"/>
          <w:szCs w:val="24"/>
        </w:rPr>
        <w:t xml:space="preserve">, </w:t>
      </w:r>
      <w:ins w:id="19" w:author="óscar" w:date="2013-08-17T11:29:00Z">
        <w:r w:rsidR="009B2130">
          <w:rPr>
            <w:rFonts w:ascii="Arial" w:hAnsi="Arial" w:cs="Arial"/>
            <w:szCs w:val="24"/>
          </w:rPr>
          <w:t>&lt;</w:t>
        </w:r>
      </w:ins>
      <w:r w:rsidRPr="00E1336C">
        <w:rPr>
          <w:rFonts w:ascii="Arial" w:hAnsi="Arial" w:cs="Arial"/>
          <w:szCs w:val="24"/>
        </w:rPr>
        <w:t>www.tarragonaturisme.cat/experience</w:t>
      </w:r>
      <w:ins w:id="20" w:author="óscar" w:date="2013-08-17T11:29:00Z">
        <w:r w:rsidR="009B2130">
          <w:rPr>
            <w:rFonts w:ascii="Arial" w:hAnsi="Arial" w:cs="Arial"/>
            <w:szCs w:val="24"/>
          </w:rPr>
          <w:t>&gt;</w:t>
        </w:r>
      </w:ins>
      <w:r w:rsidRPr="00E1336C">
        <w:rPr>
          <w:rFonts w:ascii="Arial" w:hAnsi="Arial" w:cs="Arial"/>
          <w:szCs w:val="24"/>
        </w:rPr>
        <w:t xml:space="preserve">, donde el usuario puede encontrar informaciones sobre el turismo y actividades que </w:t>
      </w:r>
      <w:r w:rsidRPr="00E1336C">
        <w:rPr>
          <w:rFonts w:ascii="Arial" w:hAnsi="Arial" w:cs="Arial"/>
          <w:szCs w:val="24"/>
        </w:rPr>
        <w:lastRenderedPageBreak/>
        <w:t xml:space="preserve">se están realizando en la ciudad. Girona </w:t>
      </w:r>
      <w:proofErr w:type="spellStart"/>
      <w:r w:rsidRPr="00E1336C">
        <w:rPr>
          <w:rFonts w:ascii="Arial" w:hAnsi="Arial" w:cs="Arial"/>
          <w:szCs w:val="24"/>
        </w:rPr>
        <w:t>Turisme</w:t>
      </w:r>
      <w:proofErr w:type="spellEnd"/>
      <w:r w:rsidRPr="00E1336C">
        <w:rPr>
          <w:rFonts w:ascii="Arial" w:hAnsi="Arial" w:cs="Arial"/>
          <w:szCs w:val="24"/>
        </w:rPr>
        <w:t xml:space="preserve"> no ofrece ninguno de estos servicios a sus usuarios. </w:t>
      </w:r>
    </w:p>
    <w:p w:rsidR="0007030D" w:rsidRPr="00FE7B40" w:rsidRDefault="0007030D" w:rsidP="0007030D">
      <w:pPr>
        <w:pStyle w:val="First-line-indent"/>
      </w:pPr>
    </w:p>
    <w:p w:rsidR="0007030D" w:rsidRDefault="0007030D" w:rsidP="0007030D">
      <w:pPr>
        <w:pStyle w:val="Text-body"/>
        <w:rPr>
          <w:rFonts w:ascii="Arial" w:hAnsi="Arial" w:cs="Arial"/>
          <w:szCs w:val="24"/>
        </w:rPr>
      </w:pPr>
      <w:r w:rsidRPr="00E1336C">
        <w:rPr>
          <w:rFonts w:ascii="Arial" w:hAnsi="Arial" w:cs="Arial"/>
          <w:szCs w:val="24"/>
        </w:rPr>
        <w:t xml:space="preserve">Tarragona y Girona disponen de plataformas de imágenes en servicios externos como </w:t>
      </w:r>
      <w:proofErr w:type="spellStart"/>
      <w:r w:rsidRPr="00E1336C">
        <w:rPr>
          <w:rFonts w:ascii="Arial" w:hAnsi="Arial" w:cs="Arial"/>
          <w:szCs w:val="24"/>
        </w:rPr>
        <w:t>Flickr</w:t>
      </w:r>
      <w:proofErr w:type="spellEnd"/>
      <w:r w:rsidRPr="00E1336C">
        <w:rPr>
          <w:rFonts w:ascii="Arial" w:hAnsi="Arial" w:cs="Arial"/>
          <w:szCs w:val="24"/>
        </w:rPr>
        <w:t xml:space="preserve"> y </w:t>
      </w:r>
      <w:proofErr w:type="spellStart"/>
      <w:r w:rsidRPr="00E1336C">
        <w:rPr>
          <w:rFonts w:ascii="Arial" w:hAnsi="Arial" w:cs="Arial"/>
          <w:szCs w:val="24"/>
        </w:rPr>
        <w:t>Instagram</w:t>
      </w:r>
      <w:proofErr w:type="spellEnd"/>
      <w:r w:rsidRPr="00E1336C">
        <w:rPr>
          <w:rFonts w:ascii="Arial" w:hAnsi="Arial" w:cs="Arial"/>
          <w:szCs w:val="24"/>
        </w:rPr>
        <w:t xml:space="preserve"> (figuras 6.21 y 6.22). Tarragona </w:t>
      </w:r>
      <w:proofErr w:type="spellStart"/>
      <w:r w:rsidRPr="00E1336C">
        <w:rPr>
          <w:rFonts w:ascii="Arial" w:hAnsi="Arial" w:cs="Arial"/>
          <w:szCs w:val="24"/>
        </w:rPr>
        <w:t>Turisme</w:t>
      </w:r>
      <w:proofErr w:type="spellEnd"/>
      <w:r w:rsidRPr="00E1336C">
        <w:rPr>
          <w:rFonts w:ascii="Arial" w:hAnsi="Arial" w:cs="Arial"/>
          <w:szCs w:val="24"/>
        </w:rPr>
        <w:t xml:space="preserve"> tiene 1.499 seguidores y Girona </w:t>
      </w:r>
      <w:proofErr w:type="spellStart"/>
      <w:r w:rsidRPr="00E1336C">
        <w:rPr>
          <w:rFonts w:ascii="Arial" w:hAnsi="Arial" w:cs="Arial"/>
          <w:szCs w:val="24"/>
        </w:rPr>
        <w:t>Turisme</w:t>
      </w:r>
      <w:proofErr w:type="spellEnd"/>
      <w:r w:rsidRPr="00E1336C">
        <w:rPr>
          <w:rFonts w:ascii="Arial" w:hAnsi="Arial" w:cs="Arial"/>
          <w:szCs w:val="24"/>
        </w:rPr>
        <w:t xml:space="preserve"> 1.240. </w:t>
      </w:r>
    </w:p>
    <w:p w:rsidR="0007030D" w:rsidRDefault="0007030D" w:rsidP="0007030D">
      <w:pPr>
        <w:pStyle w:val="First-line-indent"/>
      </w:pPr>
    </w:p>
    <w:p w:rsidR="0007030D" w:rsidRPr="00B5725B" w:rsidRDefault="0007030D" w:rsidP="0007030D">
      <w:pPr>
        <w:pStyle w:val="First-line-indent"/>
        <w:rPr>
          <w:rFonts w:ascii="Arial" w:hAnsi="Arial" w:cs="Arial"/>
        </w:rPr>
      </w:pPr>
      <w:r w:rsidRPr="00B5725B">
        <w:rPr>
          <w:rFonts w:ascii="Arial" w:hAnsi="Arial" w:cs="Arial"/>
        </w:rPr>
        <w:t xml:space="preserve">Los tres entes promotores de turismo de la ciudad disponen también de una plataforma de </w:t>
      </w:r>
      <w:proofErr w:type="spellStart"/>
      <w:r w:rsidRPr="009B2130">
        <w:rPr>
          <w:rFonts w:ascii="Arial" w:hAnsi="Arial" w:cs="Arial"/>
          <w:i/>
          <w:rPrChange w:id="21" w:author="óscar" w:date="2013-08-17T11:30:00Z">
            <w:rPr>
              <w:rFonts w:ascii="Arial" w:hAnsi="Arial" w:cs="Arial"/>
            </w:rPr>
          </w:rPrChange>
        </w:rPr>
        <w:t>microblogging</w:t>
      </w:r>
      <w:proofErr w:type="spellEnd"/>
      <w:r w:rsidRPr="00B5725B">
        <w:rPr>
          <w:rFonts w:ascii="Arial" w:hAnsi="Arial" w:cs="Arial"/>
        </w:rPr>
        <w:t xml:space="preserve"> (</w:t>
      </w:r>
      <w:proofErr w:type="spellStart"/>
      <w:r w:rsidRPr="00B5725B">
        <w:rPr>
          <w:rFonts w:ascii="Arial" w:hAnsi="Arial" w:cs="Arial"/>
        </w:rPr>
        <w:t>Twitter</w:t>
      </w:r>
      <w:proofErr w:type="spellEnd"/>
      <w:r w:rsidRPr="00B5725B">
        <w:rPr>
          <w:rFonts w:ascii="Arial" w:hAnsi="Arial" w:cs="Arial"/>
        </w:rPr>
        <w:t xml:space="preserve">). Los </w:t>
      </w:r>
      <w:proofErr w:type="spellStart"/>
      <w:r w:rsidRPr="009B2130">
        <w:rPr>
          <w:rFonts w:ascii="Arial" w:hAnsi="Arial" w:cs="Arial"/>
          <w:i/>
          <w:rPrChange w:id="22" w:author="óscar" w:date="2013-08-17T11:30:00Z">
            <w:rPr>
              <w:rFonts w:ascii="Arial" w:hAnsi="Arial" w:cs="Arial"/>
            </w:rPr>
          </w:rPrChange>
        </w:rPr>
        <w:t>microblogging</w:t>
      </w:r>
      <w:proofErr w:type="spellEnd"/>
      <w:del w:id="23" w:author="óscar" w:date="2013-08-17T11:30:00Z">
        <w:r w:rsidRPr="00B5725B" w:rsidDel="009B2130">
          <w:rPr>
            <w:rFonts w:ascii="Arial" w:hAnsi="Arial" w:cs="Arial"/>
          </w:rPr>
          <w:delText>s</w:delText>
        </w:r>
      </w:del>
      <w:r w:rsidRPr="00B5725B">
        <w:rPr>
          <w:rFonts w:ascii="Arial" w:hAnsi="Arial" w:cs="Arial"/>
        </w:rPr>
        <w:t xml:space="preserve"> son buenas herramientas para difundir informaciones sobre los destinos. Podemos observar en las figura 6.23 que Barcelona </w:t>
      </w:r>
      <w:proofErr w:type="spellStart"/>
      <w:r w:rsidRPr="00B5725B">
        <w:rPr>
          <w:rFonts w:ascii="Arial" w:hAnsi="Arial" w:cs="Arial"/>
        </w:rPr>
        <w:t>Turisme</w:t>
      </w:r>
      <w:proofErr w:type="spellEnd"/>
      <w:r w:rsidRPr="00B5725B">
        <w:rPr>
          <w:rFonts w:ascii="Arial" w:hAnsi="Arial" w:cs="Arial"/>
        </w:rPr>
        <w:t xml:space="preserve"> tiene 3.250 seguidores, Tarragona </w:t>
      </w:r>
      <w:proofErr w:type="spellStart"/>
      <w:r w:rsidRPr="00B5725B">
        <w:rPr>
          <w:rFonts w:ascii="Arial" w:hAnsi="Arial" w:cs="Arial"/>
        </w:rPr>
        <w:t>Turisme</w:t>
      </w:r>
      <w:proofErr w:type="spellEnd"/>
      <w:r w:rsidRPr="00B5725B">
        <w:rPr>
          <w:rFonts w:ascii="Arial" w:hAnsi="Arial" w:cs="Arial"/>
        </w:rPr>
        <w:t xml:space="preserve"> 4.509 (figura 6.24) y Girona </w:t>
      </w:r>
      <w:proofErr w:type="spellStart"/>
      <w:r w:rsidRPr="00B5725B">
        <w:rPr>
          <w:rFonts w:ascii="Arial" w:hAnsi="Arial" w:cs="Arial"/>
        </w:rPr>
        <w:t>Turisme</w:t>
      </w:r>
      <w:proofErr w:type="spellEnd"/>
      <w:r w:rsidRPr="00B5725B">
        <w:rPr>
          <w:rFonts w:ascii="Arial" w:hAnsi="Arial" w:cs="Arial"/>
        </w:rPr>
        <w:t xml:space="preserve"> 5.244 seguidores (figura 6.25). </w:t>
      </w:r>
    </w:p>
    <w:p w:rsidR="0007030D" w:rsidRPr="00B5725B" w:rsidRDefault="0007030D" w:rsidP="0007030D">
      <w:pPr>
        <w:pStyle w:val="First-line-indent"/>
        <w:rPr>
          <w:rFonts w:ascii="Arial" w:hAnsi="Arial" w:cs="Arial"/>
        </w:rPr>
      </w:pPr>
    </w:p>
    <w:p w:rsidR="0007030D" w:rsidRPr="00B5725B" w:rsidRDefault="0007030D" w:rsidP="0007030D">
      <w:pPr>
        <w:pStyle w:val="First-line-indent"/>
        <w:rPr>
          <w:rFonts w:ascii="Arial" w:hAnsi="Arial" w:cs="Arial"/>
        </w:rPr>
      </w:pPr>
      <w:r w:rsidRPr="00B5725B">
        <w:rPr>
          <w:rFonts w:ascii="Arial" w:hAnsi="Arial" w:cs="Arial"/>
        </w:rPr>
        <w:t xml:space="preserve">Podemos observar en la tabla 6.11 que las tres organizaciones disponen de vídeos en servicios de alojamiento externo, en este caso en </w:t>
      </w:r>
      <w:proofErr w:type="spellStart"/>
      <w:r w:rsidRPr="00B5725B">
        <w:rPr>
          <w:rFonts w:ascii="Arial" w:hAnsi="Arial" w:cs="Arial"/>
        </w:rPr>
        <w:t>Youtube</w:t>
      </w:r>
      <w:proofErr w:type="spellEnd"/>
      <w:r w:rsidRPr="00B5725B">
        <w:rPr>
          <w:rFonts w:ascii="Arial" w:hAnsi="Arial" w:cs="Arial"/>
        </w:rPr>
        <w:t xml:space="preserve">. Los turistas pueden mirar vídeos relacionados con el turismo de las ciudades en </w:t>
      </w:r>
      <w:ins w:id="24" w:author="óscar" w:date="2013-08-17T11:30:00Z">
        <w:r w:rsidR="009B2130">
          <w:rPr>
            <w:rFonts w:ascii="Arial" w:hAnsi="Arial" w:cs="Arial"/>
          </w:rPr>
          <w:t>&lt;</w:t>
        </w:r>
      </w:ins>
      <w:r w:rsidRPr="00B5725B">
        <w:rPr>
          <w:rFonts w:ascii="Arial" w:hAnsi="Arial" w:cs="Arial"/>
        </w:rPr>
        <w:t>www.youtube.com/user/TurBcn</w:t>
      </w:r>
      <w:ins w:id="25" w:author="óscar" w:date="2013-08-17T11:30:00Z">
        <w:r w:rsidR="009B2130">
          <w:rPr>
            <w:rFonts w:ascii="Arial" w:hAnsi="Arial" w:cs="Arial"/>
          </w:rPr>
          <w:t>&gt;</w:t>
        </w:r>
      </w:ins>
      <w:r w:rsidRPr="00B5725B">
        <w:rPr>
          <w:rFonts w:ascii="Arial" w:hAnsi="Arial" w:cs="Arial"/>
        </w:rPr>
        <w:t xml:space="preserve"> (Barcelona </w:t>
      </w:r>
      <w:proofErr w:type="spellStart"/>
      <w:r w:rsidRPr="00B5725B">
        <w:rPr>
          <w:rFonts w:ascii="Arial" w:hAnsi="Arial" w:cs="Arial"/>
        </w:rPr>
        <w:t>Turisme</w:t>
      </w:r>
      <w:proofErr w:type="spellEnd"/>
      <w:r w:rsidRPr="00B5725B">
        <w:rPr>
          <w:rFonts w:ascii="Arial" w:hAnsi="Arial" w:cs="Arial"/>
        </w:rPr>
        <w:t xml:space="preserve">), </w:t>
      </w:r>
      <w:ins w:id="26" w:author="óscar" w:date="2013-08-17T11:30:00Z">
        <w:r w:rsidR="009B2130">
          <w:rPr>
            <w:rFonts w:ascii="Arial" w:hAnsi="Arial" w:cs="Arial"/>
          </w:rPr>
          <w:t>&lt;</w:t>
        </w:r>
      </w:ins>
      <w:r w:rsidRPr="00B5725B">
        <w:rPr>
          <w:rFonts w:ascii="Arial" w:hAnsi="Arial" w:cs="Arial"/>
        </w:rPr>
        <w:t>www.youtube.com/user/TGNturisme</w:t>
      </w:r>
      <w:ins w:id="27" w:author="óscar" w:date="2013-08-17T11:30:00Z">
        <w:r w:rsidR="009B2130">
          <w:rPr>
            <w:rFonts w:ascii="Arial" w:hAnsi="Arial" w:cs="Arial"/>
          </w:rPr>
          <w:t>&gt;</w:t>
        </w:r>
      </w:ins>
      <w:r w:rsidRPr="00B5725B">
        <w:rPr>
          <w:rFonts w:ascii="Arial" w:hAnsi="Arial" w:cs="Arial"/>
        </w:rPr>
        <w:t xml:space="preserve"> (Tarragona </w:t>
      </w:r>
      <w:proofErr w:type="spellStart"/>
      <w:r w:rsidRPr="00B5725B">
        <w:rPr>
          <w:rFonts w:ascii="Arial" w:hAnsi="Arial" w:cs="Arial"/>
        </w:rPr>
        <w:t>Turisme</w:t>
      </w:r>
      <w:proofErr w:type="spellEnd"/>
      <w:r w:rsidRPr="00B5725B">
        <w:rPr>
          <w:rFonts w:ascii="Arial" w:hAnsi="Arial" w:cs="Arial"/>
        </w:rPr>
        <w:t xml:space="preserve">) y </w:t>
      </w:r>
      <w:ins w:id="28" w:author="óscar" w:date="2013-08-17T11:30:00Z">
        <w:r w:rsidR="009B2130">
          <w:rPr>
            <w:rFonts w:ascii="Arial" w:hAnsi="Arial" w:cs="Arial"/>
          </w:rPr>
          <w:t>&lt;</w:t>
        </w:r>
      </w:ins>
      <w:r w:rsidRPr="00B5725B">
        <w:rPr>
          <w:rFonts w:ascii="Arial" w:hAnsi="Arial" w:cs="Arial"/>
        </w:rPr>
        <w:t>www.youtube.com/user/gironaturismetv</w:t>
      </w:r>
      <w:ins w:id="29" w:author="óscar" w:date="2013-08-17T11:30:00Z">
        <w:r w:rsidR="009B2130">
          <w:rPr>
            <w:rFonts w:ascii="Arial" w:hAnsi="Arial" w:cs="Arial"/>
          </w:rPr>
          <w:t>&gt;</w:t>
        </w:r>
      </w:ins>
      <w:r w:rsidRPr="00B5725B">
        <w:rPr>
          <w:rFonts w:ascii="Arial" w:hAnsi="Arial" w:cs="Arial"/>
        </w:rPr>
        <w:t xml:space="preserve"> (Girona </w:t>
      </w:r>
      <w:proofErr w:type="spellStart"/>
      <w:r w:rsidRPr="00B5725B">
        <w:rPr>
          <w:rFonts w:ascii="Arial" w:hAnsi="Arial" w:cs="Arial"/>
        </w:rPr>
        <w:t>Turisme</w:t>
      </w:r>
      <w:proofErr w:type="spellEnd"/>
      <w:r w:rsidRPr="00B5725B">
        <w:rPr>
          <w:rFonts w:ascii="Arial" w:hAnsi="Arial" w:cs="Arial"/>
        </w:rPr>
        <w:t>).</w:t>
      </w:r>
    </w:p>
    <w:p w:rsidR="0007030D" w:rsidRPr="00B5725B" w:rsidRDefault="0007030D" w:rsidP="0007030D">
      <w:pPr>
        <w:pStyle w:val="First-line-indent"/>
        <w:rPr>
          <w:rFonts w:ascii="Arial" w:hAnsi="Arial" w:cs="Arial"/>
        </w:rPr>
      </w:pPr>
    </w:p>
    <w:p w:rsidR="0007030D" w:rsidRPr="00B5725B" w:rsidRDefault="0007030D" w:rsidP="0007030D">
      <w:pPr>
        <w:pStyle w:val="First-line-indent"/>
        <w:rPr>
          <w:rFonts w:ascii="Arial" w:hAnsi="Arial" w:cs="Arial"/>
        </w:rPr>
      </w:pPr>
      <w:r w:rsidRPr="00B5725B">
        <w:rPr>
          <w:rFonts w:ascii="Arial" w:hAnsi="Arial" w:cs="Arial"/>
        </w:rPr>
        <w:t>Los tres entes promotores de turismo de las ciudades de Barcelona, Tarragona y Girona disponen de una página en la principal red social</w:t>
      </w:r>
      <w:ins w:id="30" w:author="óscar" w:date="2013-08-17T11:30:00Z">
        <w:r w:rsidR="009B2130">
          <w:rPr>
            <w:rFonts w:ascii="Arial" w:hAnsi="Arial" w:cs="Arial"/>
          </w:rPr>
          <w:t xml:space="preserve">: </w:t>
        </w:r>
      </w:ins>
      <w:del w:id="31" w:author="óscar" w:date="2013-08-17T11:30:00Z">
        <w:r w:rsidRPr="00B5725B" w:rsidDel="009B2130">
          <w:rPr>
            <w:rFonts w:ascii="Arial" w:hAnsi="Arial" w:cs="Arial"/>
          </w:rPr>
          <w:delText xml:space="preserve">, el </w:delText>
        </w:r>
      </w:del>
      <w:r w:rsidRPr="00B5725B">
        <w:rPr>
          <w:rFonts w:ascii="Arial" w:hAnsi="Arial" w:cs="Arial"/>
        </w:rPr>
        <w:t xml:space="preserve">Facebook. Podemos observar en la figura 6.26 que a 15.482 personas les gusta la página de Barcelona </w:t>
      </w:r>
      <w:proofErr w:type="spellStart"/>
      <w:r w:rsidRPr="00B5725B">
        <w:rPr>
          <w:rFonts w:ascii="Arial" w:hAnsi="Arial" w:cs="Arial"/>
        </w:rPr>
        <w:t>Turisme</w:t>
      </w:r>
      <w:proofErr w:type="spellEnd"/>
      <w:r w:rsidRPr="00B5725B">
        <w:rPr>
          <w:rFonts w:ascii="Arial" w:hAnsi="Arial" w:cs="Arial"/>
        </w:rPr>
        <w:t xml:space="preserve"> en Facebook. A 3.156 personas les gusta la página de Facebook de Tarragona </w:t>
      </w:r>
      <w:proofErr w:type="spellStart"/>
      <w:r w:rsidRPr="00B5725B">
        <w:rPr>
          <w:rFonts w:ascii="Arial" w:hAnsi="Arial" w:cs="Arial"/>
        </w:rPr>
        <w:t>Turisme</w:t>
      </w:r>
      <w:proofErr w:type="spellEnd"/>
      <w:r w:rsidRPr="00B5725B">
        <w:rPr>
          <w:rFonts w:ascii="Arial" w:hAnsi="Arial" w:cs="Arial"/>
        </w:rPr>
        <w:t xml:space="preserve">, como se puede observar en la figura 6.27 y solamente 731 personas les gusta la página de Girona </w:t>
      </w:r>
      <w:proofErr w:type="spellStart"/>
      <w:r w:rsidRPr="00B5725B">
        <w:rPr>
          <w:rFonts w:ascii="Arial" w:hAnsi="Arial" w:cs="Arial"/>
        </w:rPr>
        <w:t>Turisme</w:t>
      </w:r>
      <w:proofErr w:type="spellEnd"/>
      <w:r w:rsidRPr="00B5725B">
        <w:rPr>
          <w:rFonts w:ascii="Arial" w:hAnsi="Arial" w:cs="Arial"/>
        </w:rPr>
        <w:t xml:space="preserve"> (figura 6.28). Todos los </w:t>
      </w:r>
      <w:del w:id="32" w:author="óscar" w:date="2013-08-17T11:31:00Z">
        <w:r w:rsidRPr="00B5725B" w:rsidDel="009B2130">
          <w:rPr>
            <w:rFonts w:ascii="Arial" w:hAnsi="Arial" w:cs="Arial"/>
          </w:rPr>
          <w:delText xml:space="preserve">tres </w:delText>
        </w:r>
      </w:del>
      <w:r w:rsidRPr="00B5725B">
        <w:rPr>
          <w:rFonts w:ascii="Arial" w:hAnsi="Arial" w:cs="Arial"/>
        </w:rPr>
        <w:t xml:space="preserve">entes mantienen las páginas actualizadas y con informaciones turísticas sobre las ciudades. Barcelona </w:t>
      </w:r>
      <w:proofErr w:type="spellStart"/>
      <w:r w:rsidRPr="00B5725B">
        <w:rPr>
          <w:rFonts w:ascii="Arial" w:hAnsi="Arial" w:cs="Arial"/>
        </w:rPr>
        <w:t>Turisme</w:t>
      </w:r>
      <w:proofErr w:type="spellEnd"/>
      <w:r w:rsidRPr="00B5725B">
        <w:rPr>
          <w:rFonts w:ascii="Arial" w:hAnsi="Arial" w:cs="Arial"/>
        </w:rPr>
        <w:t xml:space="preserve"> también dispone del blog proprio </w:t>
      </w:r>
      <w:ins w:id="33" w:author="óscar" w:date="2013-08-17T11:31:00Z">
        <w:r w:rsidR="009B2130">
          <w:rPr>
            <w:rFonts w:ascii="Arial" w:hAnsi="Arial" w:cs="Arial"/>
          </w:rPr>
          <w:t>&lt;</w:t>
        </w:r>
      </w:ins>
      <w:r w:rsidRPr="00B5725B">
        <w:rPr>
          <w:rFonts w:ascii="Arial" w:hAnsi="Arial" w:cs="Arial"/>
        </w:rPr>
        <w:t>visitbarcelona.com</w:t>
      </w:r>
      <w:ins w:id="34" w:author="óscar" w:date="2013-08-17T11:31:00Z">
        <w:r w:rsidR="009B2130">
          <w:rPr>
            <w:rFonts w:ascii="Arial" w:hAnsi="Arial" w:cs="Arial"/>
          </w:rPr>
          <w:t>&gt;</w:t>
        </w:r>
      </w:ins>
      <w:r w:rsidRPr="00B5725B">
        <w:rPr>
          <w:rFonts w:ascii="Arial" w:hAnsi="Arial" w:cs="Arial"/>
        </w:rPr>
        <w:t xml:space="preserve"> (figura 6.18), donde los usuarios pueden cambiar informaciones sobre el destino, añadir fotos y vídeos.</w:t>
      </w:r>
    </w:p>
    <w:p w:rsidR="0007030D" w:rsidRPr="00B5725B" w:rsidRDefault="0007030D" w:rsidP="0007030D">
      <w:pPr>
        <w:pStyle w:val="First-line-indent"/>
        <w:rPr>
          <w:rFonts w:ascii="Arial" w:hAnsi="Arial" w:cs="Arial"/>
        </w:rPr>
      </w:pPr>
    </w:p>
    <w:p w:rsidR="0007030D" w:rsidRPr="00B5725B" w:rsidRDefault="0007030D" w:rsidP="0007030D">
      <w:pPr>
        <w:pStyle w:val="First-line-indent"/>
        <w:rPr>
          <w:rFonts w:ascii="Arial" w:hAnsi="Arial" w:cs="Arial"/>
        </w:rPr>
      </w:pPr>
      <w:r w:rsidRPr="00B5725B">
        <w:rPr>
          <w:rFonts w:ascii="Arial" w:hAnsi="Arial" w:cs="Arial"/>
        </w:rPr>
        <w:t xml:space="preserve">En la red social de recomendaciones externa </w:t>
      </w:r>
      <w:proofErr w:type="spellStart"/>
      <w:r w:rsidRPr="00B5725B">
        <w:rPr>
          <w:rFonts w:ascii="Arial" w:hAnsi="Arial" w:cs="Arial"/>
        </w:rPr>
        <w:t>Tripadvisor</w:t>
      </w:r>
      <w:proofErr w:type="spellEnd"/>
      <w:r w:rsidRPr="00B5725B">
        <w:rPr>
          <w:rFonts w:ascii="Arial" w:hAnsi="Arial" w:cs="Arial"/>
        </w:rPr>
        <w:t xml:space="preserve"> podemos encontrar opiniones de las personas que ya han visitado Barcelona, Tarragona y Girona. Se puede encontrar informaciones sobre hoteles, restaurantes, eventos y otras informaciones que los usuarios comparten y comentan en </w:t>
      </w:r>
      <w:ins w:id="35" w:author="óscar" w:date="2013-08-17T11:31:00Z">
        <w:r w:rsidR="009B2130">
          <w:rPr>
            <w:rFonts w:ascii="Arial" w:hAnsi="Arial" w:cs="Arial"/>
          </w:rPr>
          <w:t>&lt;</w:t>
        </w:r>
      </w:ins>
      <w:r w:rsidRPr="00B5725B">
        <w:rPr>
          <w:rFonts w:ascii="Arial" w:hAnsi="Arial" w:cs="Arial"/>
        </w:rPr>
        <w:t>www.tripadvisor.es/Tourism-g187497-Barcelona_Catalonia-Vacations</w:t>
      </w:r>
      <w:ins w:id="36" w:author="óscar" w:date="2013-08-17T11:31:00Z">
        <w:r w:rsidR="009B2130">
          <w:rPr>
            <w:rFonts w:ascii="Arial" w:hAnsi="Arial" w:cs="Arial"/>
          </w:rPr>
          <w:t>&gt;</w:t>
        </w:r>
      </w:ins>
      <w:r w:rsidRPr="00B5725B">
        <w:rPr>
          <w:rFonts w:ascii="Arial" w:hAnsi="Arial" w:cs="Arial"/>
        </w:rPr>
        <w:t xml:space="preserve"> (Barcelona), </w:t>
      </w:r>
      <w:ins w:id="37" w:author="óscar" w:date="2013-08-17T11:31:00Z">
        <w:r w:rsidR="009B2130">
          <w:rPr>
            <w:rFonts w:ascii="Arial" w:hAnsi="Arial" w:cs="Arial"/>
          </w:rPr>
          <w:t>&lt;</w:t>
        </w:r>
      </w:ins>
      <w:r w:rsidRPr="00B5725B">
        <w:rPr>
          <w:rFonts w:ascii="Arial" w:hAnsi="Arial" w:cs="Arial"/>
        </w:rPr>
        <w:t>www.tripadvisor.es/Tourism-g187503-Tarragona_Costa_Dorada_Province_of_Tarragona_Catalonia-Vacations</w:t>
      </w:r>
      <w:ins w:id="38" w:author="óscar" w:date="2013-08-17T11:31:00Z">
        <w:r w:rsidR="009B2130">
          <w:rPr>
            <w:rFonts w:ascii="Arial" w:hAnsi="Arial" w:cs="Arial"/>
          </w:rPr>
          <w:t>&gt;</w:t>
        </w:r>
      </w:ins>
      <w:r w:rsidRPr="00B5725B">
        <w:rPr>
          <w:rFonts w:ascii="Arial" w:hAnsi="Arial" w:cs="Arial"/>
        </w:rPr>
        <w:t xml:space="preserve"> (Tarragona) y </w:t>
      </w:r>
      <w:ins w:id="39" w:author="óscar" w:date="2013-08-17T11:31:00Z">
        <w:r w:rsidR="009B2130">
          <w:rPr>
            <w:rFonts w:ascii="Arial" w:hAnsi="Arial" w:cs="Arial"/>
          </w:rPr>
          <w:t>&lt;</w:t>
        </w:r>
      </w:ins>
      <w:r w:rsidRPr="00B5725B">
        <w:rPr>
          <w:rFonts w:ascii="Arial" w:hAnsi="Arial" w:cs="Arial"/>
        </w:rPr>
        <w:t>www.tripadvisor.es/Tourism-g187499-Girona_Province_of_Girona_Catalonia-Vacations</w:t>
      </w:r>
      <w:ins w:id="40" w:author="óscar" w:date="2013-08-17T11:31:00Z">
        <w:r w:rsidR="009B2130">
          <w:rPr>
            <w:rFonts w:ascii="Arial" w:hAnsi="Arial" w:cs="Arial"/>
          </w:rPr>
          <w:t>&gt;</w:t>
        </w:r>
      </w:ins>
      <w:r w:rsidRPr="00B5725B">
        <w:rPr>
          <w:rFonts w:ascii="Arial" w:hAnsi="Arial" w:cs="Arial"/>
        </w:rPr>
        <w:t xml:space="preserve"> (Girona). </w:t>
      </w:r>
    </w:p>
    <w:p w:rsidR="0007030D" w:rsidRPr="00B5725B" w:rsidRDefault="0007030D" w:rsidP="0007030D">
      <w:pPr>
        <w:pStyle w:val="First-line-indent"/>
        <w:rPr>
          <w:rFonts w:ascii="Arial" w:hAnsi="Arial" w:cs="Arial"/>
        </w:rPr>
      </w:pPr>
    </w:p>
    <w:p w:rsidR="0007030D" w:rsidRPr="00B5725B" w:rsidRDefault="0007030D" w:rsidP="0007030D">
      <w:pPr>
        <w:pStyle w:val="First-line-indent"/>
        <w:rPr>
          <w:rFonts w:ascii="Arial" w:hAnsi="Arial" w:cs="Arial"/>
        </w:rPr>
      </w:pPr>
      <w:r w:rsidRPr="00B5725B">
        <w:rPr>
          <w:rFonts w:ascii="Arial" w:hAnsi="Arial" w:cs="Arial"/>
        </w:rPr>
        <w:t xml:space="preserve">Podemos observar en la tabla y gráfico 6.11 que Barcelona </w:t>
      </w:r>
      <w:proofErr w:type="spellStart"/>
      <w:r w:rsidRPr="00B5725B">
        <w:rPr>
          <w:rFonts w:ascii="Arial" w:hAnsi="Arial" w:cs="Arial"/>
        </w:rPr>
        <w:t>Turisme</w:t>
      </w:r>
      <w:proofErr w:type="spellEnd"/>
      <w:r w:rsidRPr="00B5725B">
        <w:rPr>
          <w:rFonts w:ascii="Arial" w:hAnsi="Arial" w:cs="Arial"/>
        </w:rPr>
        <w:t xml:space="preserve"> está más presente en la web 2.0 sumando 18 puntos, seguida de Tarragona </w:t>
      </w:r>
      <w:proofErr w:type="spellStart"/>
      <w:r w:rsidRPr="00B5725B">
        <w:rPr>
          <w:rFonts w:ascii="Arial" w:hAnsi="Arial" w:cs="Arial"/>
        </w:rPr>
        <w:t>Turisme</w:t>
      </w:r>
      <w:proofErr w:type="spellEnd"/>
      <w:r w:rsidRPr="00B5725B">
        <w:rPr>
          <w:rFonts w:ascii="Arial" w:hAnsi="Arial" w:cs="Arial"/>
        </w:rPr>
        <w:t xml:space="preserve"> con 17 puntos y Girona </w:t>
      </w:r>
      <w:proofErr w:type="spellStart"/>
      <w:r w:rsidRPr="00B5725B">
        <w:rPr>
          <w:rFonts w:ascii="Arial" w:hAnsi="Arial" w:cs="Arial"/>
        </w:rPr>
        <w:t>Turisme</w:t>
      </w:r>
      <w:proofErr w:type="spellEnd"/>
      <w:r w:rsidRPr="00B5725B">
        <w:rPr>
          <w:rFonts w:ascii="Arial" w:hAnsi="Arial" w:cs="Arial"/>
        </w:rPr>
        <w:t xml:space="preserve"> con 11 puntos.</w:t>
      </w:r>
    </w:p>
    <w:p w:rsidR="0007030D" w:rsidRPr="00B5725B" w:rsidRDefault="0007030D" w:rsidP="0007030D">
      <w:pPr>
        <w:pStyle w:val="clearpage"/>
        <w:rPr>
          <w:rFonts w:ascii="Arial" w:hAnsi="Arial" w:cs="Arial"/>
          <w:szCs w:val="24"/>
        </w:rPr>
      </w:pPr>
    </w:p>
    <w:p w:rsidR="0007030D" w:rsidRPr="00B5725B" w:rsidRDefault="0007030D" w:rsidP="0007030D">
      <w:pPr>
        <w:pStyle w:val="Heading-1"/>
        <w:numPr>
          <w:ilvl w:val="0"/>
          <w:numId w:val="1"/>
        </w:numPr>
        <w:rPr>
          <w:rFonts w:cs="Arial"/>
          <w:sz w:val="24"/>
          <w:szCs w:val="24"/>
        </w:rPr>
      </w:pPr>
      <w:r w:rsidRPr="00B5725B">
        <w:rPr>
          <w:rFonts w:cs="Arial"/>
          <w:sz w:val="24"/>
          <w:szCs w:val="24"/>
        </w:rPr>
        <w:t>7.   Entrevistas</w:t>
      </w:r>
    </w:p>
    <w:p w:rsidR="0007030D" w:rsidRPr="00B5725B" w:rsidRDefault="0007030D" w:rsidP="0007030D">
      <w:pPr>
        <w:pStyle w:val="Heading-2"/>
        <w:numPr>
          <w:ilvl w:val="1"/>
          <w:numId w:val="1"/>
        </w:numPr>
        <w:rPr>
          <w:rFonts w:cs="Arial"/>
          <w:sz w:val="24"/>
          <w:szCs w:val="24"/>
        </w:rPr>
      </w:pPr>
      <w:r w:rsidRPr="00B5725B">
        <w:rPr>
          <w:rFonts w:cs="Arial"/>
          <w:sz w:val="24"/>
          <w:szCs w:val="24"/>
        </w:rPr>
        <w:t xml:space="preserve">7.1 Entrevista </w:t>
      </w:r>
      <w:proofErr w:type="spellStart"/>
      <w:r w:rsidRPr="00B5725B">
        <w:rPr>
          <w:rFonts w:cs="Arial"/>
          <w:sz w:val="24"/>
          <w:szCs w:val="24"/>
        </w:rPr>
        <w:t>Patronat</w:t>
      </w:r>
      <w:proofErr w:type="spellEnd"/>
      <w:r w:rsidRPr="00B5725B">
        <w:rPr>
          <w:rFonts w:cs="Arial"/>
          <w:sz w:val="24"/>
          <w:szCs w:val="24"/>
        </w:rPr>
        <w:t xml:space="preserve"> Municipal de </w:t>
      </w:r>
      <w:proofErr w:type="spellStart"/>
      <w:r w:rsidRPr="00B5725B">
        <w:rPr>
          <w:rFonts w:cs="Arial"/>
          <w:sz w:val="24"/>
          <w:szCs w:val="24"/>
        </w:rPr>
        <w:t>Turisme</w:t>
      </w:r>
      <w:proofErr w:type="spellEnd"/>
      <w:r w:rsidRPr="00B5725B">
        <w:rPr>
          <w:rFonts w:cs="Arial"/>
          <w:sz w:val="24"/>
          <w:szCs w:val="24"/>
        </w:rPr>
        <w:t xml:space="preserve"> de Tarragona</w:t>
      </w:r>
    </w:p>
    <w:p w:rsidR="0007030D" w:rsidRPr="00B5725B" w:rsidRDefault="0007030D" w:rsidP="0007030D">
      <w:pPr>
        <w:pStyle w:val="Text-body"/>
        <w:rPr>
          <w:rFonts w:ascii="Arial" w:hAnsi="Arial" w:cs="Arial"/>
        </w:rPr>
      </w:pPr>
    </w:p>
    <w:p w:rsidR="0007030D" w:rsidRPr="00B5725B" w:rsidRDefault="0007030D" w:rsidP="0007030D">
      <w:pPr>
        <w:pStyle w:val="Text-body"/>
        <w:rPr>
          <w:rFonts w:ascii="Arial" w:hAnsi="Arial" w:cs="Arial"/>
          <w:szCs w:val="24"/>
        </w:rPr>
      </w:pPr>
      <w:r w:rsidRPr="00B5725B">
        <w:rPr>
          <w:rFonts w:ascii="Arial" w:hAnsi="Arial" w:cs="Arial"/>
          <w:szCs w:val="24"/>
        </w:rPr>
        <w:t>La entrevista ha sido enviada por correo electrónico debido a incompatibilidad horaria del entrevistador y de los entrevistados. Se buscaba saber mediante la realización de la entrevista la opinión del entrevistado sobre la presencia de las páginas web en internet, si la información ofrecida es útil y</w:t>
      </w:r>
      <w:ins w:id="41" w:author="óscar" w:date="2013-08-17T11:32:00Z">
        <w:r w:rsidR="009B2130">
          <w:rPr>
            <w:rFonts w:ascii="Arial" w:hAnsi="Arial" w:cs="Arial"/>
            <w:szCs w:val="24"/>
          </w:rPr>
          <w:t>,</w:t>
        </w:r>
      </w:ins>
      <w:r w:rsidRPr="00B5725B">
        <w:rPr>
          <w:rFonts w:ascii="Arial" w:hAnsi="Arial" w:cs="Arial"/>
          <w:szCs w:val="24"/>
        </w:rPr>
        <w:t xml:space="preserve"> además</w:t>
      </w:r>
      <w:ins w:id="42" w:author="óscar" w:date="2013-08-17T11:32:00Z">
        <w:r w:rsidR="009B2130">
          <w:rPr>
            <w:rFonts w:ascii="Arial" w:hAnsi="Arial" w:cs="Arial"/>
            <w:szCs w:val="24"/>
          </w:rPr>
          <w:t>,</w:t>
        </w:r>
      </w:ins>
      <w:r w:rsidRPr="00B5725B">
        <w:rPr>
          <w:rFonts w:ascii="Arial" w:hAnsi="Arial" w:cs="Arial"/>
          <w:szCs w:val="24"/>
        </w:rPr>
        <w:t xml:space="preserve"> si los entrevistados al planear un viaje buscan informaciones en páginas web</w:t>
      </w:r>
      <w:del w:id="43" w:author="óscar" w:date="2013-08-17T11:32:00Z">
        <w:r w:rsidRPr="00B5725B" w:rsidDel="009B2130">
          <w:rPr>
            <w:rFonts w:ascii="Arial" w:hAnsi="Arial" w:cs="Arial"/>
            <w:szCs w:val="24"/>
          </w:rPr>
          <w:delText>s</w:delText>
        </w:r>
      </w:del>
      <w:r w:rsidRPr="00B5725B">
        <w:rPr>
          <w:rFonts w:ascii="Arial" w:hAnsi="Arial" w:cs="Arial"/>
          <w:szCs w:val="24"/>
        </w:rPr>
        <w:t xml:space="preserve"> de los entes promotores del turismo del destino. También se ha querido conocer si, a la hora de planificar un viaje, los entrevistados valoran de manera positiva las opiniones de turistas que ya hayan visitado el destino.</w:t>
      </w:r>
    </w:p>
    <w:p w:rsidR="0007030D" w:rsidRPr="00B5725B" w:rsidRDefault="0007030D" w:rsidP="0007030D">
      <w:pPr>
        <w:pStyle w:val="Text-body"/>
        <w:rPr>
          <w:rFonts w:ascii="Arial" w:hAnsi="Arial" w:cs="Arial"/>
          <w:szCs w:val="24"/>
        </w:rPr>
      </w:pPr>
    </w:p>
    <w:p w:rsidR="0007030D" w:rsidRPr="00B5725B" w:rsidRDefault="0007030D" w:rsidP="0007030D">
      <w:pPr>
        <w:pStyle w:val="Text-body"/>
        <w:rPr>
          <w:rFonts w:ascii="Arial" w:hAnsi="Arial" w:cs="Arial"/>
          <w:szCs w:val="24"/>
        </w:rPr>
      </w:pPr>
      <w:r w:rsidRPr="00B5725B">
        <w:rPr>
          <w:rFonts w:ascii="Arial" w:hAnsi="Arial" w:cs="Arial"/>
          <w:szCs w:val="24"/>
        </w:rPr>
        <w:t xml:space="preserve">Las respuestas a las preguntas planteadas </w:t>
      </w:r>
      <w:del w:id="44" w:author="óscar" w:date="2013-08-17T11:34:00Z">
        <w:r w:rsidRPr="00B5725B" w:rsidDel="00C02CA1">
          <w:rPr>
            <w:rFonts w:ascii="Arial" w:hAnsi="Arial" w:cs="Arial"/>
            <w:szCs w:val="24"/>
          </w:rPr>
          <w:delText>a la Sr.</w:delText>
        </w:r>
      </w:del>
      <w:ins w:id="45" w:author="óscar" w:date="2013-08-17T11:34:00Z">
        <w:r w:rsidR="00C02CA1">
          <w:rPr>
            <w:rFonts w:ascii="Arial" w:hAnsi="Arial" w:cs="Arial"/>
            <w:szCs w:val="24"/>
          </w:rPr>
          <w:t>al señor</w:t>
        </w:r>
      </w:ins>
      <w:r w:rsidRPr="00B5725B">
        <w:rPr>
          <w:rFonts w:ascii="Arial" w:hAnsi="Arial" w:cs="Arial"/>
          <w:szCs w:val="24"/>
        </w:rPr>
        <w:t xml:space="preserve"> Gerard </w:t>
      </w:r>
      <w:proofErr w:type="spellStart"/>
      <w:r w:rsidRPr="00B5725B">
        <w:rPr>
          <w:rFonts w:ascii="Arial" w:hAnsi="Arial" w:cs="Arial"/>
          <w:szCs w:val="24"/>
        </w:rPr>
        <w:t>Castells</w:t>
      </w:r>
      <w:proofErr w:type="spellEnd"/>
      <w:r w:rsidRPr="00B5725B">
        <w:rPr>
          <w:rFonts w:ascii="Arial" w:hAnsi="Arial" w:cs="Arial"/>
          <w:szCs w:val="24"/>
        </w:rPr>
        <w:t xml:space="preserve"> Martí, auxiliar administrativo del </w:t>
      </w:r>
      <w:proofErr w:type="spellStart"/>
      <w:r w:rsidRPr="00B5725B">
        <w:rPr>
          <w:rFonts w:ascii="Arial" w:hAnsi="Arial" w:cs="Arial"/>
          <w:szCs w:val="24"/>
        </w:rPr>
        <w:t>Patronat</w:t>
      </w:r>
      <w:proofErr w:type="spellEnd"/>
      <w:r w:rsidRPr="00B5725B">
        <w:rPr>
          <w:rFonts w:ascii="Arial" w:hAnsi="Arial" w:cs="Arial"/>
          <w:szCs w:val="24"/>
        </w:rPr>
        <w:t xml:space="preserve"> Municipal de </w:t>
      </w:r>
      <w:proofErr w:type="spellStart"/>
      <w:r w:rsidRPr="00B5725B">
        <w:rPr>
          <w:rFonts w:ascii="Arial" w:hAnsi="Arial" w:cs="Arial"/>
          <w:szCs w:val="24"/>
        </w:rPr>
        <w:t>Turisme</w:t>
      </w:r>
      <w:proofErr w:type="spellEnd"/>
      <w:r w:rsidRPr="00B5725B">
        <w:rPr>
          <w:rFonts w:ascii="Arial" w:hAnsi="Arial" w:cs="Arial"/>
          <w:szCs w:val="24"/>
        </w:rPr>
        <w:t xml:space="preserve"> de Tarragona que nos ha comentado en la pregunta 1 que antes de viajar normalmente busca informaciones sobre el destino en las páginas web</w:t>
      </w:r>
      <w:del w:id="46" w:author="óscar" w:date="2013-08-17T11:32:00Z">
        <w:r w:rsidRPr="00B5725B" w:rsidDel="009B2130">
          <w:rPr>
            <w:rFonts w:ascii="Arial" w:hAnsi="Arial" w:cs="Arial"/>
            <w:szCs w:val="24"/>
          </w:rPr>
          <w:delText>s</w:delText>
        </w:r>
      </w:del>
      <w:r w:rsidRPr="00B5725B">
        <w:rPr>
          <w:rFonts w:ascii="Arial" w:hAnsi="Arial" w:cs="Arial"/>
          <w:szCs w:val="24"/>
        </w:rPr>
        <w:t xml:space="preserve"> oficiales de los entes promotores de la ciudad. Él cree que las webs son una buena herramienta para tener información global de las ciudades o regiones y que ayudan a hacer una idea de los recursos turísticos más importantes.</w:t>
      </w:r>
    </w:p>
    <w:p w:rsidR="0007030D" w:rsidRPr="00B5725B" w:rsidRDefault="0007030D" w:rsidP="0007030D">
      <w:pPr>
        <w:pStyle w:val="Text-body"/>
        <w:rPr>
          <w:rFonts w:ascii="Arial" w:hAnsi="Arial" w:cs="Arial"/>
          <w:szCs w:val="24"/>
        </w:rPr>
      </w:pPr>
    </w:p>
    <w:p w:rsidR="0007030D" w:rsidRPr="00B5725B" w:rsidRDefault="0007030D" w:rsidP="0007030D">
      <w:pPr>
        <w:pStyle w:val="Text-body"/>
        <w:rPr>
          <w:rFonts w:ascii="Arial" w:hAnsi="Arial" w:cs="Arial"/>
          <w:szCs w:val="24"/>
        </w:rPr>
      </w:pPr>
      <w:del w:id="47" w:author="óscar" w:date="2013-08-17T11:34:00Z">
        <w:r w:rsidRPr="00B5725B" w:rsidDel="00C02CA1">
          <w:rPr>
            <w:rFonts w:ascii="Arial" w:hAnsi="Arial" w:cs="Arial"/>
            <w:szCs w:val="24"/>
          </w:rPr>
          <w:delText>Sr. Gerard</w:delText>
        </w:r>
      </w:del>
      <w:ins w:id="48" w:author="óscar" w:date="2013-08-17T11:34:00Z">
        <w:r w:rsidR="00C02CA1">
          <w:rPr>
            <w:rFonts w:ascii="Arial" w:hAnsi="Arial" w:cs="Arial"/>
            <w:szCs w:val="24"/>
          </w:rPr>
          <w:t>El señor</w:t>
        </w:r>
      </w:ins>
      <w:r w:rsidRPr="00B5725B">
        <w:rPr>
          <w:rFonts w:ascii="Arial" w:hAnsi="Arial" w:cs="Arial"/>
          <w:szCs w:val="24"/>
        </w:rPr>
        <w:t xml:space="preserve"> </w:t>
      </w:r>
      <w:proofErr w:type="spellStart"/>
      <w:r w:rsidRPr="00B5725B">
        <w:rPr>
          <w:rFonts w:ascii="Arial" w:hAnsi="Arial" w:cs="Arial"/>
          <w:szCs w:val="24"/>
        </w:rPr>
        <w:t>Castells</w:t>
      </w:r>
      <w:proofErr w:type="spellEnd"/>
      <w:r w:rsidRPr="00B5725B">
        <w:rPr>
          <w:rFonts w:ascii="Arial" w:hAnsi="Arial" w:cs="Arial"/>
          <w:szCs w:val="24"/>
        </w:rPr>
        <w:t xml:space="preserve"> nos ha contestado la pregunta 2 diciendo que espera encontrar informaciones básicas de la ciudad en las páginas web</w:t>
      </w:r>
      <w:del w:id="49" w:author="óscar" w:date="2013-08-17T11:32:00Z">
        <w:r w:rsidRPr="00B5725B" w:rsidDel="009B2130">
          <w:rPr>
            <w:rFonts w:ascii="Arial" w:hAnsi="Arial" w:cs="Arial"/>
            <w:szCs w:val="24"/>
          </w:rPr>
          <w:delText>s</w:delText>
        </w:r>
      </w:del>
      <w:r w:rsidRPr="00B5725B">
        <w:rPr>
          <w:rFonts w:ascii="Arial" w:hAnsi="Arial" w:cs="Arial"/>
          <w:szCs w:val="24"/>
        </w:rPr>
        <w:t xml:space="preserve"> de los destinos, como un mapa general, gastronomía, eventos entre otras informaciones.</w:t>
      </w:r>
    </w:p>
    <w:p w:rsidR="0007030D" w:rsidRPr="00B5725B" w:rsidRDefault="0007030D" w:rsidP="0007030D">
      <w:pPr>
        <w:pStyle w:val="Text-body"/>
        <w:rPr>
          <w:rFonts w:ascii="Arial" w:hAnsi="Arial" w:cs="Arial"/>
          <w:szCs w:val="24"/>
        </w:rPr>
      </w:pPr>
    </w:p>
    <w:p w:rsidR="0007030D" w:rsidRPr="00B5725B" w:rsidRDefault="0007030D" w:rsidP="0007030D">
      <w:pPr>
        <w:pStyle w:val="Text-body"/>
        <w:rPr>
          <w:rFonts w:ascii="Arial" w:hAnsi="Arial" w:cs="Arial"/>
          <w:szCs w:val="24"/>
        </w:rPr>
      </w:pPr>
      <w:r w:rsidRPr="00B5725B">
        <w:rPr>
          <w:rFonts w:ascii="Arial" w:hAnsi="Arial" w:cs="Arial"/>
          <w:szCs w:val="24"/>
        </w:rPr>
        <w:t>Le hemos preguntado en el punto 3</w:t>
      </w:r>
      <w:ins w:id="50" w:author="óscar" w:date="2013-08-17T11:33:00Z">
        <w:r w:rsidR="009B2130">
          <w:rPr>
            <w:rFonts w:ascii="Arial" w:hAnsi="Arial" w:cs="Arial"/>
            <w:szCs w:val="24"/>
          </w:rPr>
          <w:t xml:space="preserve"> que, en el caso de que</w:t>
        </w:r>
      </w:ins>
      <w:del w:id="51" w:author="óscar" w:date="2013-08-17T11:33:00Z">
        <w:r w:rsidRPr="00B5725B" w:rsidDel="009B2130">
          <w:rPr>
            <w:rFonts w:ascii="Arial" w:hAnsi="Arial" w:cs="Arial"/>
            <w:szCs w:val="24"/>
          </w:rPr>
          <w:delText xml:space="preserve"> si</w:delText>
        </w:r>
      </w:del>
      <w:r w:rsidRPr="00B5725B">
        <w:rPr>
          <w:rFonts w:ascii="Arial" w:hAnsi="Arial" w:cs="Arial"/>
          <w:szCs w:val="24"/>
        </w:rPr>
        <w:t xml:space="preserve"> él estuviera planeando un viaje a Tarragona</w:t>
      </w:r>
      <w:ins w:id="52" w:author="óscar" w:date="2013-08-17T11:33:00Z">
        <w:r w:rsidR="009B2130">
          <w:rPr>
            <w:rFonts w:ascii="Arial" w:hAnsi="Arial" w:cs="Arial"/>
            <w:szCs w:val="24"/>
          </w:rPr>
          <w:t>,</w:t>
        </w:r>
      </w:ins>
      <w:r w:rsidRPr="00B5725B">
        <w:rPr>
          <w:rFonts w:ascii="Arial" w:hAnsi="Arial" w:cs="Arial"/>
          <w:szCs w:val="24"/>
        </w:rPr>
        <w:t xml:space="preserve"> si encontraría todas las informaciones necesarias en la web de Tarragona </w:t>
      </w:r>
      <w:proofErr w:type="spellStart"/>
      <w:r w:rsidRPr="00B5725B">
        <w:rPr>
          <w:rFonts w:ascii="Arial" w:hAnsi="Arial" w:cs="Arial"/>
          <w:szCs w:val="24"/>
        </w:rPr>
        <w:t>Turisme</w:t>
      </w:r>
      <w:proofErr w:type="spellEnd"/>
      <w:r w:rsidRPr="00B5725B">
        <w:rPr>
          <w:rFonts w:ascii="Arial" w:hAnsi="Arial" w:cs="Arial"/>
          <w:szCs w:val="24"/>
        </w:rPr>
        <w:t xml:space="preserve">. </w:t>
      </w:r>
      <w:del w:id="53" w:author="óscar" w:date="2013-08-17T11:35:00Z">
        <w:r w:rsidRPr="00B5725B" w:rsidDel="00C02CA1">
          <w:rPr>
            <w:rFonts w:ascii="Arial" w:hAnsi="Arial" w:cs="Arial"/>
            <w:szCs w:val="24"/>
          </w:rPr>
          <w:delText>Sr. Gerard</w:delText>
        </w:r>
      </w:del>
      <w:ins w:id="54" w:author="óscar" w:date="2013-08-17T11:35:00Z">
        <w:r w:rsidR="00C02CA1">
          <w:rPr>
            <w:rFonts w:ascii="Arial" w:hAnsi="Arial" w:cs="Arial"/>
            <w:szCs w:val="24"/>
          </w:rPr>
          <w:t xml:space="preserve">El señor </w:t>
        </w:r>
        <w:proofErr w:type="spellStart"/>
        <w:r w:rsidR="00C02CA1">
          <w:rPr>
            <w:rFonts w:ascii="Arial" w:hAnsi="Arial" w:cs="Arial"/>
            <w:szCs w:val="24"/>
          </w:rPr>
          <w:t>Castells</w:t>
        </w:r>
      </w:ins>
      <w:proofErr w:type="spellEnd"/>
      <w:r w:rsidRPr="00B5725B">
        <w:rPr>
          <w:rFonts w:ascii="Arial" w:hAnsi="Arial" w:cs="Arial"/>
          <w:szCs w:val="24"/>
        </w:rPr>
        <w:t xml:space="preserve"> nos ha contestado afirmando que encontraría la mayoría de las informaciones que necesita porque es una página web que se actualiza constantemente con los principales acontecimientos que se producen en la ciudad.</w:t>
      </w:r>
    </w:p>
    <w:p w:rsidR="0007030D" w:rsidRPr="00B5725B" w:rsidRDefault="0007030D" w:rsidP="0007030D">
      <w:pPr>
        <w:pStyle w:val="Text-body"/>
        <w:rPr>
          <w:rFonts w:ascii="Arial" w:hAnsi="Arial" w:cs="Arial"/>
          <w:szCs w:val="24"/>
        </w:rPr>
      </w:pPr>
    </w:p>
    <w:p w:rsidR="0007030D" w:rsidRPr="00B5725B" w:rsidRDefault="0007030D" w:rsidP="0007030D">
      <w:pPr>
        <w:pStyle w:val="Text-body"/>
        <w:rPr>
          <w:rFonts w:ascii="Arial" w:hAnsi="Arial" w:cs="Arial"/>
          <w:szCs w:val="24"/>
        </w:rPr>
      </w:pPr>
      <w:r w:rsidRPr="00B5725B">
        <w:rPr>
          <w:rFonts w:ascii="Arial" w:hAnsi="Arial" w:cs="Arial"/>
          <w:szCs w:val="24"/>
        </w:rPr>
        <w:t xml:space="preserve">En el punto 4, </w:t>
      </w:r>
      <w:del w:id="55" w:author="óscar" w:date="2013-08-17T11:35:00Z">
        <w:r w:rsidRPr="00B5725B" w:rsidDel="00C02CA1">
          <w:rPr>
            <w:rFonts w:ascii="Arial" w:hAnsi="Arial" w:cs="Arial"/>
            <w:szCs w:val="24"/>
          </w:rPr>
          <w:delText>Sr. Gerard,</w:delText>
        </w:r>
      </w:del>
      <w:ins w:id="56" w:author="óscar" w:date="2013-08-17T11:35:00Z">
        <w:r w:rsidR="00C02CA1">
          <w:rPr>
            <w:rFonts w:ascii="Arial" w:hAnsi="Arial" w:cs="Arial"/>
            <w:szCs w:val="24"/>
          </w:rPr>
          <w:t xml:space="preserve">el señor </w:t>
        </w:r>
        <w:proofErr w:type="spellStart"/>
        <w:r w:rsidR="00C02CA1">
          <w:rPr>
            <w:rFonts w:ascii="Arial" w:hAnsi="Arial" w:cs="Arial"/>
            <w:szCs w:val="24"/>
          </w:rPr>
          <w:t>Castells</w:t>
        </w:r>
      </w:ins>
      <w:proofErr w:type="spellEnd"/>
      <w:r w:rsidRPr="00B5725B">
        <w:rPr>
          <w:rFonts w:ascii="Arial" w:hAnsi="Arial" w:cs="Arial"/>
          <w:szCs w:val="24"/>
        </w:rPr>
        <w:t xml:space="preserve"> ha calificado la web de Tarragona </w:t>
      </w:r>
      <w:proofErr w:type="spellStart"/>
      <w:r w:rsidRPr="00B5725B">
        <w:rPr>
          <w:rFonts w:ascii="Arial" w:hAnsi="Arial" w:cs="Arial"/>
          <w:szCs w:val="24"/>
        </w:rPr>
        <w:t>Turisme</w:t>
      </w:r>
      <w:proofErr w:type="spellEnd"/>
      <w:r w:rsidRPr="00B5725B">
        <w:rPr>
          <w:rFonts w:ascii="Arial" w:hAnsi="Arial" w:cs="Arial"/>
          <w:szCs w:val="24"/>
        </w:rPr>
        <w:t xml:space="preserve"> con un 9 debido a su sencillez y facilidad para encontrar las informaciones turísticas.</w:t>
      </w:r>
    </w:p>
    <w:p w:rsidR="0007030D" w:rsidRPr="00B5725B" w:rsidRDefault="0007030D" w:rsidP="0007030D">
      <w:pPr>
        <w:pStyle w:val="Text-body"/>
        <w:rPr>
          <w:rFonts w:ascii="Arial" w:hAnsi="Arial" w:cs="Arial"/>
          <w:szCs w:val="24"/>
        </w:rPr>
      </w:pPr>
    </w:p>
    <w:p w:rsidR="0007030D" w:rsidRPr="00B5725B" w:rsidRDefault="0007030D" w:rsidP="0007030D">
      <w:pPr>
        <w:pStyle w:val="Text-body"/>
        <w:rPr>
          <w:rFonts w:ascii="Arial" w:hAnsi="Arial" w:cs="Arial"/>
          <w:szCs w:val="24"/>
        </w:rPr>
      </w:pPr>
      <w:r w:rsidRPr="00B5725B">
        <w:rPr>
          <w:rFonts w:ascii="Arial" w:hAnsi="Arial" w:cs="Arial"/>
          <w:szCs w:val="24"/>
        </w:rPr>
        <w:t xml:space="preserve">Le hemos preguntado en el punto 5 si cree que la navegación es ágil y le hemos pedido </w:t>
      </w:r>
      <w:del w:id="57" w:author="óscar" w:date="2013-08-17T11:34:00Z">
        <w:r w:rsidRPr="00B5725B" w:rsidDel="00FB6FF3">
          <w:rPr>
            <w:rFonts w:ascii="Arial" w:hAnsi="Arial" w:cs="Arial"/>
            <w:szCs w:val="24"/>
          </w:rPr>
          <w:delText>para calificar</w:delText>
        </w:r>
      </w:del>
      <w:ins w:id="58" w:author="óscar" w:date="2013-08-17T11:34:00Z">
        <w:r w:rsidR="00FB6FF3">
          <w:rPr>
            <w:rFonts w:ascii="Arial" w:hAnsi="Arial" w:cs="Arial"/>
            <w:szCs w:val="24"/>
          </w:rPr>
          <w:t>que califique</w:t>
        </w:r>
      </w:ins>
      <w:r w:rsidRPr="00B5725B">
        <w:rPr>
          <w:rFonts w:ascii="Arial" w:hAnsi="Arial" w:cs="Arial"/>
          <w:szCs w:val="24"/>
        </w:rPr>
        <w:t xml:space="preserve"> la agilidad de navegación de la misma. El entrevistado comenta que la navegación por la web es muy sencilla e instintiva y la ha calificado con un 10.</w:t>
      </w:r>
    </w:p>
    <w:p w:rsidR="0007030D" w:rsidRPr="00B5725B" w:rsidRDefault="0007030D" w:rsidP="0007030D">
      <w:pPr>
        <w:pStyle w:val="Text-body"/>
        <w:rPr>
          <w:rFonts w:ascii="Arial" w:hAnsi="Arial" w:cs="Arial"/>
          <w:szCs w:val="24"/>
        </w:rPr>
      </w:pPr>
    </w:p>
    <w:p w:rsidR="0007030D" w:rsidRPr="00B5725B" w:rsidRDefault="0007030D" w:rsidP="0007030D">
      <w:pPr>
        <w:pStyle w:val="Text-body"/>
        <w:rPr>
          <w:rFonts w:ascii="Arial" w:hAnsi="Arial" w:cs="Arial"/>
          <w:szCs w:val="24"/>
        </w:rPr>
      </w:pPr>
      <w:r w:rsidRPr="00B5725B">
        <w:rPr>
          <w:rFonts w:ascii="Arial" w:hAnsi="Arial" w:cs="Arial"/>
          <w:szCs w:val="24"/>
        </w:rPr>
        <w:t xml:space="preserve">Para </w:t>
      </w:r>
      <w:del w:id="59" w:author="óscar" w:date="2013-08-17T11:35:00Z">
        <w:r w:rsidRPr="00B5725B" w:rsidDel="00C02CA1">
          <w:rPr>
            <w:rFonts w:ascii="Arial" w:hAnsi="Arial" w:cs="Arial"/>
            <w:szCs w:val="24"/>
          </w:rPr>
          <w:delText>Sr. Gerard</w:delText>
        </w:r>
      </w:del>
      <w:ins w:id="60" w:author="óscar" w:date="2013-08-17T11:35:00Z">
        <w:r w:rsidR="00C02CA1">
          <w:rPr>
            <w:rFonts w:ascii="Arial" w:hAnsi="Arial" w:cs="Arial"/>
            <w:szCs w:val="24"/>
          </w:rPr>
          <w:t xml:space="preserve">el señor </w:t>
        </w:r>
        <w:proofErr w:type="spellStart"/>
        <w:r w:rsidR="00C02CA1">
          <w:rPr>
            <w:rFonts w:ascii="Arial" w:hAnsi="Arial" w:cs="Arial"/>
            <w:szCs w:val="24"/>
          </w:rPr>
          <w:t>Castells</w:t>
        </w:r>
      </w:ins>
      <w:proofErr w:type="spellEnd"/>
      <w:r w:rsidRPr="00B5725B">
        <w:rPr>
          <w:rFonts w:ascii="Arial" w:hAnsi="Arial" w:cs="Arial"/>
          <w:szCs w:val="24"/>
        </w:rPr>
        <w:t xml:space="preserve"> son importante</w:t>
      </w:r>
      <w:ins w:id="61" w:author="óscar" w:date="2013-08-17T11:35:00Z">
        <w:r w:rsidR="00C02CA1">
          <w:rPr>
            <w:rFonts w:ascii="Arial" w:hAnsi="Arial" w:cs="Arial"/>
            <w:szCs w:val="24"/>
          </w:rPr>
          <w:t>s</w:t>
        </w:r>
      </w:ins>
      <w:r w:rsidRPr="00B5725B">
        <w:rPr>
          <w:rFonts w:ascii="Arial" w:hAnsi="Arial" w:cs="Arial"/>
          <w:szCs w:val="24"/>
        </w:rPr>
        <w:t xml:space="preserve"> las opiniones de los turistas que ya han </w:t>
      </w:r>
      <w:r w:rsidRPr="00B5725B">
        <w:rPr>
          <w:rFonts w:ascii="Arial" w:hAnsi="Arial" w:cs="Arial"/>
          <w:szCs w:val="24"/>
        </w:rPr>
        <w:lastRenderedPageBreak/>
        <w:t>visitado el destino. Él afirma en la respuesta a la pregunta 6 que las experiencias de los usuarios dan una imagen más veraz del destino.</w:t>
      </w:r>
    </w:p>
    <w:p w:rsidR="0007030D" w:rsidRPr="00B5725B" w:rsidRDefault="0007030D" w:rsidP="0007030D">
      <w:pPr>
        <w:pStyle w:val="Text-body"/>
        <w:rPr>
          <w:rFonts w:ascii="Arial" w:hAnsi="Arial" w:cs="Arial"/>
          <w:szCs w:val="24"/>
        </w:rPr>
      </w:pPr>
    </w:p>
    <w:p w:rsidR="0007030D" w:rsidRPr="00B5725B" w:rsidRDefault="0007030D" w:rsidP="0007030D">
      <w:pPr>
        <w:pStyle w:val="Text-body"/>
        <w:rPr>
          <w:rFonts w:ascii="Arial" w:hAnsi="Arial" w:cs="Arial"/>
          <w:szCs w:val="24"/>
        </w:rPr>
      </w:pPr>
      <w:r w:rsidRPr="00B5725B">
        <w:rPr>
          <w:rFonts w:ascii="Arial" w:hAnsi="Arial" w:cs="Arial"/>
          <w:szCs w:val="24"/>
        </w:rPr>
        <w:t xml:space="preserve">El entrevistado cree muy importante la presencia de las oficinas de turismo en las redes sociales. Podemos observar en el punto 7 </w:t>
      </w:r>
      <w:del w:id="62" w:author="óscar" w:date="2013-08-17T11:36:00Z">
        <w:r w:rsidRPr="00B5725B" w:rsidDel="00C02CA1">
          <w:rPr>
            <w:rFonts w:ascii="Arial" w:hAnsi="Arial" w:cs="Arial"/>
            <w:szCs w:val="24"/>
          </w:rPr>
          <w:delText xml:space="preserve">donde </w:delText>
        </w:r>
      </w:del>
      <w:ins w:id="63" w:author="óscar" w:date="2013-08-17T11:36:00Z">
        <w:r w:rsidR="00C02CA1">
          <w:rPr>
            <w:rFonts w:ascii="Arial" w:hAnsi="Arial" w:cs="Arial"/>
            <w:szCs w:val="24"/>
          </w:rPr>
          <w:t>que</w:t>
        </w:r>
        <w:r w:rsidR="00C02CA1" w:rsidRPr="00B5725B">
          <w:rPr>
            <w:rFonts w:ascii="Arial" w:hAnsi="Arial" w:cs="Arial"/>
            <w:szCs w:val="24"/>
          </w:rPr>
          <w:t xml:space="preserve"> </w:t>
        </w:r>
      </w:ins>
      <w:r w:rsidRPr="00B5725B">
        <w:rPr>
          <w:rFonts w:ascii="Arial" w:hAnsi="Arial" w:cs="Arial"/>
          <w:szCs w:val="24"/>
        </w:rPr>
        <w:t>nos comenta que las redes sociales son un buen termómetro para valorar los productos ofertados por los destinos turísticos.</w:t>
      </w:r>
    </w:p>
    <w:p w:rsidR="0007030D" w:rsidRPr="00B5725B" w:rsidRDefault="0007030D" w:rsidP="0007030D">
      <w:pPr>
        <w:pStyle w:val="Text-body"/>
        <w:rPr>
          <w:rFonts w:ascii="Arial" w:hAnsi="Arial" w:cs="Arial"/>
          <w:szCs w:val="24"/>
        </w:rPr>
      </w:pPr>
    </w:p>
    <w:p w:rsidR="0007030D" w:rsidRPr="00B5725B" w:rsidRDefault="00C02CA1" w:rsidP="0007030D">
      <w:pPr>
        <w:pStyle w:val="Text-body"/>
        <w:rPr>
          <w:rFonts w:ascii="Arial" w:hAnsi="Arial" w:cs="Arial"/>
          <w:szCs w:val="24"/>
        </w:rPr>
      </w:pPr>
      <w:ins w:id="64" w:author="óscar" w:date="2013-08-17T11:36:00Z">
        <w:r>
          <w:rPr>
            <w:rFonts w:ascii="Arial" w:hAnsi="Arial" w:cs="Arial"/>
            <w:szCs w:val="24"/>
          </w:rPr>
          <w:t>En e</w:t>
        </w:r>
      </w:ins>
      <w:del w:id="65" w:author="óscar" w:date="2013-08-17T11:36:00Z">
        <w:r w:rsidR="0007030D" w:rsidRPr="00B5725B" w:rsidDel="00C02CA1">
          <w:rPr>
            <w:rFonts w:ascii="Arial" w:hAnsi="Arial" w:cs="Arial"/>
            <w:szCs w:val="24"/>
          </w:rPr>
          <w:delText>E</w:delText>
        </w:r>
      </w:del>
      <w:r w:rsidR="0007030D" w:rsidRPr="00B5725B">
        <w:rPr>
          <w:rFonts w:ascii="Arial" w:hAnsi="Arial" w:cs="Arial"/>
          <w:szCs w:val="24"/>
        </w:rPr>
        <w:t xml:space="preserve">l último punto le hemos preguntado si propondría algún cambio en la página web de Tarragona </w:t>
      </w:r>
      <w:proofErr w:type="spellStart"/>
      <w:r w:rsidR="0007030D" w:rsidRPr="00B5725B">
        <w:rPr>
          <w:rFonts w:ascii="Arial" w:hAnsi="Arial" w:cs="Arial"/>
          <w:szCs w:val="24"/>
        </w:rPr>
        <w:t>Turisme</w:t>
      </w:r>
      <w:proofErr w:type="spellEnd"/>
      <w:r w:rsidR="0007030D" w:rsidRPr="00B5725B">
        <w:rPr>
          <w:rFonts w:ascii="Arial" w:hAnsi="Arial" w:cs="Arial"/>
          <w:szCs w:val="24"/>
        </w:rPr>
        <w:t xml:space="preserve">. </w:t>
      </w:r>
      <w:del w:id="66" w:author="óscar" w:date="2013-08-17T11:36:00Z">
        <w:r w:rsidR="0007030D" w:rsidRPr="00B5725B" w:rsidDel="00C02CA1">
          <w:rPr>
            <w:rFonts w:ascii="Arial" w:hAnsi="Arial" w:cs="Arial"/>
            <w:szCs w:val="24"/>
          </w:rPr>
          <w:delText>Sr. Gerard</w:delText>
        </w:r>
      </w:del>
      <w:ins w:id="67" w:author="óscar" w:date="2013-08-17T11:36:00Z">
        <w:r>
          <w:rPr>
            <w:rFonts w:ascii="Arial" w:hAnsi="Arial" w:cs="Arial"/>
            <w:szCs w:val="24"/>
          </w:rPr>
          <w:t>El señor</w:t>
        </w:r>
      </w:ins>
      <w:r w:rsidR="0007030D" w:rsidRPr="00B5725B">
        <w:rPr>
          <w:rFonts w:ascii="Arial" w:hAnsi="Arial" w:cs="Arial"/>
          <w:szCs w:val="24"/>
        </w:rPr>
        <w:t xml:space="preserve"> </w:t>
      </w:r>
      <w:proofErr w:type="spellStart"/>
      <w:r w:rsidR="0007030D" w:rsidRPr="00B5725B">
        <w:rPr>
          <w:rFonts w:ascii="Arial" w:hAnsi="Arial" w:cs="Arial"/>
          <w:szCs w:val="24"/>
        </w:rPr>
        <w:t>Castells</w:t>
      </w:r>
      <w:proofErr w:type="spellEnd"/>
      <w:r w:rsidR="0007030D" w:rsidRPr="00B5725B">
        <w:rPr>
          <w:rFonts w:ascii="Arial" w:hAnsi="Arial" w:cs="Arial"/>
          <w:szCs w:val="24"/>
        </w:rPr>
        <w:t xml:space="preserve"> cree que para él</w:t>
      </w:r>
      <w:ins w:id="68" w:author="óscar" w:date="2013-08-17T11:36:00Z">
        <w:r>
          <w:rPr>
            <w:rFonts w:ascii="Arial" w:hAnsi="Arial" w:cs="Arial"/>
            <w:szCs w:val="24"/>
          </w:rPr>
          <w:t>,</w:t>
        </w:r>
      </w:ins>
      <w:r w:rsidR="0007030D" w:rsidRPr="00B5725B">
        <w:rPr>
          <w:rFonts w:ascii="Arial" w:hAnsi="Arial" w:cs="Arial"/>
          <w:szCs w:val="24"/>
        </w:rPr>
        <w:t xml:space="preserve"> como trabajador de la oficina de turismo de la ciudad</w:t>
      </w:r>
      <w:ins w:id="69" w:author="óscar" w:date="2013-08-17T11:36:00Z">
        <w:r>
          <w:rPr>
            <w:rFonts w:ascii="Arial" w:hAnsi="Arial" w:cs="Arial"/>
            <w:szCs w:val="24"/>
          </w:rPr>
          <w:t>,</w:t>
        </w:r>
      </w:ins>
      <w:r w:rsidR="0007030D" w:rsidRPr="00B5725B">
        <w:rPr>
          <w:rFonts w:ascii="Arial" w:hAnsi="Arial" w:cs="Arial"/>
          <w:szCs w:val="24"/>
        </w:rPr>
        <w:t xml:space="preserve"> es muy difícil proponer un cambio. El entrevistado cree que esta pregunta debería ser direccionada a los usuarios finales, o sea, los turistas.</w:t>
      </w:r>
    </w:p>
    <w:p w:rsidR="0007030D" w:rsidRPr="00B5725B" w:rsidRDefault="0007030D" w:rsidP="0007030D">
      <w:pPr>
        <w:pStyle w:val="Text-body"/>
        <w:rPr>
          <w:rFonts w:ascii="Arial" w:hAnsi="Arial" w:cs="Arial"/>
          <w:szCs w:val="24"/>
        </w:rPr>
      </w:pPr>
    </w:p>
    <w:p w:rsidR="0007030D" w:rsidRPr="00B5725B" w:rsidRDefault="0007030D" w:rsidP="0007030D">
      <w:pPr>
        <w:pStyle w:val="Text-body"/>
        <w:rPr>
          <w:rFonts w:ascii="Arial" w:hAnsi="Arial" w:cs="Arial"/>
          <w:szCs w:val="24"/>
        </w:rPr>
      </w:pPr>
      <w:r w:rsidRPr="00B5725B">
        <w:rPr>
          <w:rFonts w:ascii="Arial" w:hAnsi="Arial" w:cs="Arial"/>
          <w:szCs w:val="24"/>
        </w:rPr>
        <w:t xml:space="preserve">Podemos observar que el </w:t>
      </w:r>
      <w:del w:id="70" w:author="óscar" w:date="2013-08-17T11:36:00Z">
        <w:r w:rsidRPr="00B5725B" w:rsidDel="00C02CA1">
          <w:rPr>
            <w:rFonts w:ascii="Arial" w:hAnsi="Arial" w:cs="Arial"/>
            <w:szCs w:val="24"/>
          </w:rPr>
          <w:delText>Sr.</w:delText>
        </w:r>
      </w:del>
      <w:ins w:id="71" w:author="óscar" w:date="2013-08-17T11:36:00Z">
        <w:r w:rsidR="00C02CA1">
          <w:rPr>
            <w:rFonts w:ascii="Arial" w:hAnsi="Arial" w:cs="Arial"/>
            <w:szCs w:val="24"/>
          </w:rPr>
          <w:t>señor</w:t>
        </w:r>
      </w:ins>
      <w:r w:rsidRPr="00B5725B">
        <w:rPr>
          <w:rFonts w:ascii="Arial" w:hAnsi="Arial" w:cs="Arial"/>
          <w:szCs w:val="24"/>
        </w:rPr>
        <w:t xml:space="preserve"> Gerard </w:t>
      </w:r>
      <w:proofErr w:type="spellStart"/>
      <w:r w:rsidRPr="00B5725B">
        <w:rPr>
          <w:rFonts w:ascii="Arial" w:hAnsi="Arial" w:cs="Arial"/>
          <w:szCs w:val="24"/>
        </w:rPr>
        <w:t>Castells</w:t>
      </w:r>
      <w:proofErr w:type="spellEnd"/>
      <w:r w:rsidRPr="00B5725B">
        <w:rPr>
          <w:rFonts w:ascii="Arial" w:hAnsi="Arial" w:cs="Arial"/>
          <w:szCs w:val="24"/>
        </w:rPr>
        <w:t xml:space="preserve"> cree muy importante la presencia de las páginas webs en </w:t>
      </w:r>
      <w:del w:id="72" w:author="óscar" w:date="2013-08-17T11:37:00Z">
        <w:r w:rsidRPr="00B5725B" w:rsidDel="00C02CA1">
          <w:rPr>
            <w:rFonts w:ascii="Arial" w:hAnsi="Arial" w:cs="Arial"/>
            <w:szCs w:val="24"/>
          </w:rPr>
          <w:delText xml:space="preserve">internet </w:delText>
        </w:r>
      </w:del>
      <w:ins w:id="73" w:author="óscar" w:date="2013-08-17T11:37:00Z">
        <w:r w:rsidR="00C02CA1">
          <w:rPr>
            <w:rFonts w:ascii="Arial" w:hAnsi="Arial" w:cs="Arial"/>
            <w:szCs w:val="24"/>
          </w:rPr>
          <w:t>I</w:t>
        </w:r>
        <w:r w:rsidR="00C02CA1" w:rsidRPr="00B5725B">
          <w:rPr>
            <w:rFonts w:ascii="Arial" w:hAnsi="Arial" w:cs="Arial"/>
            <w:szCs w:val="24"/>
          </w:rPr>
          <w:t xml:space="preserve">nternet </w:t>
        </w:r>
      </w:ins>
      <w:r w:rsidRPr="00B5725B">
        <w:rPr>
          <w:rFonts w:ascii="Arial" w:hAnsi="Arial" w:cs="Arial"/>
          <w:szCs w:val="24"/>
        </w:rPr>
        <w:t xml:space="preserve">y que la información debe ser clara y concisa. El entrevistado piensa que las opiniones de los turistas que ya han visitado el destino </w:t>
      </w:r>
      <w:del w:id="74" w:author="óscar" w:date="2013-08-17T11:37:00Z">
        <w:r w:rsidRPr="00B5725B" w:rsidDel="00C02CA1">
          <w:rPr>
            <w:rFonts w:ascii="Arial" w:hAnsi="Arial" w:cs="Arial"/>
            <w:szCs w:val="24"/>
          </w:rPr>
          <w:delText xml:space="preserve">es </w:delText>
        </w:r>
      </w:del>
      <w:ins w:id="75" w:author="óscar" w:date="2013-08-17T11:37:00Z">
        <w:r w:rsidR="00C02CA1">
          <w:rPr>
            <w:rFonts w:ascii="Arial" w:hAnsi="Arial" w:cs="Arial"/>
            <w:szCs w:val="24"/>
          </w:rPr>
          <w:t>son</w:t>
        </w:r>
        <w:r w:rsidR="00C02CA1" w:rsidRPr="00B5725B">
          <w:rPr>
            <w:rFonts w:ascii="Arial" w:hAnsi="Arial" w:cs="Arial"/>
            <w:szCs w:val="24"/>
          </w:rPr>
          <w:t xml:space="preserve"> </w:t>
        </w:r>
      </w:ins>
      <w:r w:rsidRPr="00B5725B">
        <w:rPr>
          <w:rFonts w:ascii="Arial" w:hAnsi="Arial" w:cs="Arial"/>
          <w:szCs w:val="24"/>
        </w:rPr>
        <w:t>muy importante</w:t>
      </w:r>
      <w:ins w:id="76" w:author="óscar" w:date="2013-08-17T11:37:00Z">
        <w:r w:rsidR="00C02CA1">
          <w:rPr>
            <w:rFonts w:ascii="Arial" w:hAnsi="Arial" w:cs="Arial"/>
            <w:szCs w:val="24"/>
          </w:rPr>
          <w:t>s</w:t>
        </w:r>
      </w:ins>
      <w:r w:rsidRPr="00B5725B">
        <w:rPr>
          <w:rFonts w:ascii="Arial" w:hAnsi="Arial" w:cs="Arial"/>
          <w:szCs w:val="24"/>
        </w:rPr>
        <w:t xml:space="preserve"> a la hora de planearse un viaje. </w:t>
      </w:r>
      <w:del w:id="77" w:author="óscar" w:date="2013-08-17T11:37:00Z">
        <w:r w:rsidRPr="00B5725B" w:rsidDel="00C02CA1">
          <w:rPr>
            <w:rFonts w:ascii="Arial" w:hAnsi="Arial" w:cs="Arial"/>
            <w:szCs w:val="24"/>
          </w:rPr>
          <w:delText>Sr. Gerard</w:delText>
        </w:r>
      </w:del>
      <w:ins w:id="78" w:author="óscar" w:date="2013-08-17T11:37:00Z">
        <w:r w:rsidR="00C02CA1">
          <w:rPr>
            <w:rFonts w:ascii="Arial" w:hAnsi="Arial" w:cs="Arial"/>
            <w:szCs w:val="24"/>
          </w:rPr>
          <w:t xml:space="preserve">El señor </w:t>
        </w:r>
        <w:proofErr w:type="spellStart"/>
        <w:r w:rsidR="00C02CA1">
          <w:rPr>
            <w:rFonts w:ascii="Arial" w:hAnsi="Arial" w:cs="Arial"/>
            <w:szCs w:val="24"/>
          </w:rPr>
          <w:t>Castells</w:t>
        </w:r>
      </w:ins>
      <w:proofErr w:type="spellEnd"/>
      <w:r w:rsidRPr="00B5725B">
        <w:rPr>
          <w:rFonts w:ascii="Arial" w:hAnsi="Arial" w:cs="Arial"/>
          <w:szCs w:val="24"/>
        </w:rPr>
        <w:t xml:space="preserve"> nos ha comentado que antes de viajar busca informaciones en las páginas web</w:t>
      </w:r>
      <w:del w:id="79" w:author="óscar" w:date="2013-08-17T11:37:00Z">
        <w:r w:rsidRPr="00B5725B" w:rsidDel="00C02CA1">
          <w:rPr>
            <w:rFonts w:ascii="Arial" w:hAnsi="Arial" w:cs="Arial"/>
            <w:szCs w:val="24"/>
          </w:rPr>
          <w:delText>s</w:delText>
        </w:r>
      </w:del>
      <w:r w:rsidRPr="00B5725B">
        <w:rPr>
          <w:rFonts w:ascii="Arial" w:hAnsi="Arial" w:cs="Arial"/>
          <w:szCs w:val="24"/>
        </w:rPr>
        <w:t xml:space="preserve"> de los entes promotores del turismo de las ciudades. Por lo tanto, para el entrevistado, es importante tener una página web con informaciones actualizadas y con una navegación ágil. También afirma </w:t>
      </w:r>
      <w:del w:id="80" w:author="óscar" w:date="2013-08-17T11:37:00Z">
        <w:r w:rsidRPr="00B5725B" w:rsidDel="00C02CA1">
          <w:rPr>
            <w:rFonts w:ascii="Arial" w:hAnsi="Arial" w:cs="Arial"/>
            <w:szCs w:val="24"/>
          </w:rPr>
          <w:delText xml:space="preserve">ser </w:delText>
        </w:r>
      </w:del>
      <w:ins w:id="81" w:author="óscar" w:date="2013-08-17T11:37:00Z">
        <w:r w:rsidR="00C02CA1">
          <w:rPr>
            <w:rFonts w:ascii="Arial" w:hAnsi="Arial" w:cs="Arial"/>
            <w:szCs w:val="24"/>
          </w:rPr>
          <w:t>que es</w:t>
        </w:r>
        <w:r w:rsidR="00C02CA1" w:rsidRPr="00B5725B">
          <w:rPr>
            <w:rFonts w:ascii="Arial" w:hAnsi="Arial" w:cs="Arial"/>
            <w:szCs w:val="24"/>
          </w:rPr>
          <w:t xml:space="preserve"> </w:t>
        </w:r>
      </w:ins>
      <w:r w:rsidRPr="00B5725B">
        <w:rPr>
          <w:rFonts w:ascii="Arial" w:hAnsi="Arial" w:cs="Arial"/>
          <w:szCs w:val="24"/>
        </w:rPr>
        <w:t xml:space="preserve">muy importante la presencia en redes sociales ya que hoy en día todo el mundo menor de 35 años está conectado a las redes sociales </w:t>
      </w:r>
      <w:del w:id="82" w:author="óscar" w:date="2013-08-17T11:37:00Z">
        <w:r w:rsidRPr="00B5725B" w:rsidDel="00C02CA1">
          <w:rPr>
            <w:rFonts w:ascii="Arial" w:hAnsi="Arial" w:cs="Arial"/>
            <w:szCs w:val="24"/>
          </w:rPr>
          <w:delText xml:space="preserve">y </w:delText>
        </w:r>
      </w:del>
      <w:ins w:id="83" w:author="óscar" w:date="2013-08-17T11:37:00Z">
        <w:r w:rsidR="00C02CA1">
          <w:rPr>
            <w:rFonts w:ascii="Arial" w:hAnsi="Arial" w:cs="Arial"/>
            <w:szCs w:val="24"/>
          </w:rPr>
          <w:t>e</w:t>
        </w:r>
        <w:r w:rsidR="00C02CA1" w:rsidRPr="00B5725B">
          <w:rPr>
            <w:rFonts w:ascii="Arial" w:hAnsi="Arial" w:cs="Arial"/>
            <w:szCs w:val="24"/>
          </w:rPr>
          <w:t xml:space="preserve"> </w:t>
        </w:r>
      </w:ins>
      <w:r w:rsidRPr="00B5725B">
        <w:rPr>
          <w:rFonts w:ascii="Arial" w:hAnsi="Arial" w:cs="Arial"/>
          <w:szCs w:val="24"/>
        </w:rPr>
        <w:t xml:space="preserve">interactúan constantemente. </w:t>
      </w:r>
    </w:p>
    <w:p w:rsidR="0007030D" w:rsidRPr="00B5725B" w:rsidRDefault="0007030D" w:rsidP="0007030D">
      <w:pPr>
        <w:pStyle w:val="Text-body"/>
        <w:rPr>
          <w:rFonts w:ascii="Arial" w:hAnsi="Arial" w:cs="Arial"/>
          <w:szCs w:val="24"/>
        </w:rPr>
      </w:pPr>
    </w:p>
    <w:p w:rsidR="0007030D" w:rsidRDefault="0007030D" w:rsidP="0007030D">
      <w:pPr>
        <w:pStyle w:val="Text-body"/>
        <w:rPr>
          <w:ins w:id="84" w:author="óscar" w:date="2013-08-17T11:38:00Z"/>
          <w:rFonts w:ascii="Arial" w:hAnsi="Arial" w:cs="Arial"/>
          <w:szCs w:val="24"/>
        </w:rPr>
      </w:pPr>
      <w:r w:rsidRPr="00B5725B">
        <w:rPr>
          <w:rFonts w:ascii="Arial" w:hAnsi="Arial" w:cs="Arial"/>
          <w:szCs w:val="24"/>
        </w:rPr>
        <w:t>A continuación se encuentran las respuestas detalladas de las preguntas.</w:t>
      </w:r>
    </w:p>
    <w:p w:rsidR="00C02CA1" w:rsidRPr="00C02CA1" w:rsidRDefault="00C02CA1">
      <w:pPr>
        <w:pStyle w:val="First-line-indent"/>
        <w:rPr>
          <w:rPrChange w:id="85" w:author="óscar" w:date="2013-08-17T11:38:00Z">
            <w:rPr>
              <w:rFonts w:ascii="Arial" w:hAnsi="Arial" w:cs="Arial"/>
              <w:szCs w:val="24"/>
            </w:rPr>
          </w:rPrChange>
        </w:rPr>
        <w:pPrChange w:id="86" w:author="óscar" w:date="2013-08-17T11:38:00Z">
          <w:pPr>
            <w:pStyle w:val="Text-body"/>
          </w:pPr>
        </w:pPrChange>
      </w:pPr>
      <w:ins w:id="87" w:author="óscar" w:date="2013-08-17T11:38:00Z">
        <w:r>
          <w:t>Las entrevistas están corregidas en el otro archivo</w:t>
        </w:r>
      </w:ins>
    </w:p>
    <w:p w:rsidR="0007030D" w:rsidRPr="00B5725B" w:rsidRDefault="0007030D" w:rsidP="0007030D">
      <w:pPr>
        <w:pStyle w:val="Text-body"/>
        <w:rPr>
          <w:rFonts w:ascii="Arial" w:hAnsi="Arial" w:cs="Arial"/>
          <w:szCs w:val="24"/>
        </w:rPr>
      </w:pPr>
    </w:p>
    <w:p w:rsidR="0007030D" w:rsidRPr="00B5725B" w:rsidRDefault="0007030D" w:rsidP="0007030D">
      <w:pPr>
        <w:pStyle w:val="Text-body"/>
        <w:rPr>
          <w:rStyle w:val="Enfasis"/>
          <w:rFonts w:ascii="Arial" w:hAnsi="Arial" w:cs="Arial"/>
          <w:szCs w:val="24"/>
        </w:rPr>
      </w:pPr>
      <w:r w:rsidRPr="00B5725B">
        <w:rPr>
          <w:rStyle w:val="textbf"/>
          <w:rFonts w:ascii="Arial" w:hAnsi="Arial" w:cs="Arial"/>
          <w:szCs w:val="24"/>
        </w:rPr>
        <w:t>1. ¿Al planear un viaje Ud. busca información en las paginas webs de las oficinas de turismo del destino?</w:t>
      </w:r>
      <w:r w:rsidRPr="00B5725B">
        <w:rPr>
          <w:rFonts w:ascii="Arial" w:hAnsi="Arial" w:cs="Arial"/>
          <w:szCs w:val="24"/>
        </w:rPr>
        <w:t xml:space="preserve"> </w:t>
      </w:r>
    </w:p>
    <w:p w:rsidR="0007030D" w:rsidRPr="00B5725B" w:rsidRDefault="0007030D" w:rsidP="0007030D">
      <w:pPr>
        <w:pStyle w:val="Text-body"/>
        <w:rPr>
          <w:rStyle w:val="textbf"/>
          <w:rFonts w:ascii="Arial" w:hAnsi="Arial" w:cs="Arial"/>
          <w:szCs w:val="24"/>
        </w:rPr>
      </w:pPr>
      <w:r w:rsidRPr="00B5725B">
        <w:rPr>
          <w:rStyle w:val="Enfasis"/>
          <w:rFonts w:ascii="Arial" w:hAnsi="Arial" w:cs="Arial"/>
          <w:szCs w:val="24"/>
        </w:rPr>
        <w:t xml:space="preserve">Normalmente sí. Las páginas web de turismo de los diferentes destinos turísticos son una buena herramienta para tener una información global de las ciudades o regiones, sirven para hacerte una idea de sus recursos turísticos más importantes y para saber si en las fechas en las cuales se tiene previsto el viaje hay acontecimientos culturales o folklóricos interesantes. La página web oficial juntamente con otras páginas tipo </w:t>
      </w:r>
      <w:proofErr w:type="spellStart"/>
      <w:r w:rsidRPr="00B5725B">
        <w:rPr>
          <w:rStyle w:val="Enfasis"/>
          <w:rFonts w:ascii="Arial" w:hAnsi="Arial" w:cs="Arial"/>
          <w:szCs w:val="24"/>
        </w:rPr>
        <w:t>tripadvisor</w:t>
      </w:r>
      <w:proofErr w:type="spellEnd"/>
      <w:r w:rsidRPr="00B5725B">
        <w:rPr>
          <w:rStyle w:val="Enfasis"/>
          <w:rFonts w:ascii="Arial" w:hAnsi="Arial" w:cs="Arial"/>
          <w:szCs w:val="24"/>
        </w:rPr>
        <w:t xml:space="preserve"> donde también se mezclan experiencias personales de visitantes que ya han estado antes en ese destino sirven para hacer una idea global de la ciudad.</w:t>
      </w:r>
      <w:r w:rsidRPr="00B5725B">
        <w:rPr>
          <w:rFonts w:ascii="Arial" w:hAnsi="Arial" w:cs="Arial"/>
          <w:szCs w:val="24"/>
        </w:rPr>
        <w:t xml:space="preserve"> </w:t>
      </w:r>
    </w:p>
    <w:p w:rsidR="0007030D" w:rsidRPr="00B5725B" w:rsidRDefault="0007030D" w:rsidP="0007030D">
      <w:pPr>
        <w:pStyle w:val="Text-body"/>
        <w:rPr>
          <w:rStyle w:val="Enfasis"/>
          <w:rFonts w:ascii="Arial" w:hAnsi="Arial" w:cs="Arial"/>
          <w:szCs w:val="24"/>
        </w:rPr>
      </w:pPr>
      <w:r w:rsidRPr="00B5725B">
        <w:rPr>
          <w:rStyle w:val="textbf"/>
          <w:rFonts w:ascii="Arial" w:hAnsi="Arial" w:cs="Arial"/>
          <w:szCs w:val="24"/>
        </w:rPr>
        <w:t>2. ¿Qué informaciones espera encontrar en la pagina web de oficina de turismo del destino?</w:t>
      </w:r>
      <w:r w:rsidRPr="00B5725B">
        <w:rPr>
          <w:rFonts w:ascii="Arial" w:hAnsi="Arial" w:cs="Arial"/>
          <w:szCs w:val="24"/>
        </w:rPr>
        <w:t xml:space="preserve"> </w:t>
      </w:r>
    </w:p>
    <w:p w:rsidR="0007030D" w:rsidRPr="00B5725B" w:rsidRDefault="0007030D" w:rsidP="0007030D">
      <w:pPr>
        <w:pStyle w:val="Text-body"/>
        <w:rPr>
          <w:rStyle w:val="textbf"/>
          <w:rFonts w:ascii="Arial" w:hAnsi="Arial" w:cs="Arial"/>
          <w:szCs w:val="24"/>
        </w:rPr>
      </w:pPr>
      <w:r w:rsidRPr="00B5725B">
        <w:rPr>
          <w:rStyle w:val="Enfasis"/>
          <w:rFonts w:ascii="Arial" w:hAnsi="Arial" w:cs="Arial"/>
          <w:szCs w:val="24"/>
        </w:rPr>
        <w:t>La información básica de la ciudad, sobretodo, alojamiento, un mapa general, gastronomía típica y acontecimientos culturales y fiestas patronales.</w:t>
      </w:r>
      <w:r w:rsidRPr="00B5725B">
        <w:rPr>
          <w:rFonts w:ascii="Arial" w:hAnsi="Arial" w:cs="Arial"/>
          <w:szCs w:val="24"/>
        </w:rPr>
        <w:t xml:space="preserve"> </w:t>
      </w:r>
    </w:p>
    <w:p w:rsidR="0007030D" w:rsidRPr="00B5725B" w:rsidRDefault="0007030D" w:rsidP="0007030D">
      <w:pPr>
        <w:pStyle w:val="Text-body"/>
        <w:rPr>
          <w:rStyle w:val="Enfasis"/>
          <w:rFonts w:ascii="Arial" w:hAnsi="Arial" w:cs="Arial"/>
          <w:szCs w:val="24"/>
        </w:rPr>
      </w:pPr>
      <w:r w:rsidRPr="00B5725B">
        <w:rPr>
          <w:rStyle w:val="textbf"/>
          <w:rFonts w:ascii="Arial" w:hAnsi="Arial" w:cs="Arial"/>
          <w:szCs w:val="24"/>
        </w:rPr>
        <w:t>3. Si Ud. estuviera planeando un viaje a Tarragona ¿encontraría todas las informaciones necesarias en la página web de la oficina de turismo?</w:t>
      </w:r>
      <w:r w:rsidRPr="00B5725B">
        <w:rPr>
          <w:rFonts w:ascii="Arial" w:hAnsi="Arial" w:cs="Arial"/>
          <w:szCs w:val="24"/>
        </w:rPr>
        <w:t xml:space="preserve"> </w:t>
      </w:r>
    </w:p>
    <w:p w:rsidR="0007030D" w:rsidRPr="00B5725B" w:rsidRDefault="0007030D" w:rsidP="0007030D">
      <w:pPr>
        <w:pStyle w:val="Text-body"/>
        <w:rPr>
          <w:rStyle w:val="textbf"/>
          <w:rFonts w:ascii="Arial" w:hAnsi="Arial" w:cs="Arial"/>
          <w:szCs w:val="24"/>
        </w:rPr>
      </w:pPr>
      <w:r w:rsidRPr="00B5725B">
        <w:rPr>
          <w:rStyle w:val="Enfasis"/>
          <w:rFonts w:ascii="Arial" w:hAnsi="Arial" w:cs="Arial"/>
          <w:szCs w:val="24"/>
        </w:rPr>
        <w:lastRenderedPageBreak/>
        <w:t>Encontraría la mayoría de informaciones que necesita. Hay que tener en cuenta que la página web de la oficina de turismo es una herramienta de servicio público con lo cual la información que da tiene que ser neutral y que sea el propio visitante el que escoja el servicio que prefiera. Además la página web de la oficina se actualiza constantemente con los principales acontecimientos que se producen en la ciudad en ese momento.</w:t>
      </w:r>
      <w:r w:rsidRPr="00B5725B">
        <w:rPr>
          <w:rFonts w:ascii="Arial" w:hAnsi="Arial" w:cs="Arial"/>
          <w:szCs w:val="24"/>
        </w:rPr>
        <w:t xml:space="preserve"> </w:t>
      </w:r>
    </w:p>
    <w:p w:rsidR="0007030D" w:rsidRPr="00B5725B" w:rsidRDefault="0007030D" w:rsidP="0007030D">
      <w:pPr>
        <w:pStyle w:val="Text-body"/>
        <w:rPr>
          <w:rStyle w:val="Enfasis"/>
          <w:rFonts w:ascii="Arial" w:hAnsi="Arial" w:cs="Arial"/>
          <w:szCs w:val="24"/>
        </w:rPr>
      </w:pPr>
      <w:r w:rsidRPr="00B5725B">
        <w:rPr>
          <w:rStyle w:val="textbf"/>
          <w:rFonts w:ascii="Arial" w:hAnsi="Arial" w:cs="Arial"/>
          <w:szCs w:val="24"/>
        </w:rPr>
        <w:t>4. ¿Cree que la página web de la oficina de turismo de Tarragona ofrece informaciones útiles para los turistas? Califique de 0 a 10.</w:t>
      </w:r>
      <w:r w:rsidRPr="00B5725B">
        <w:rPr>
          <w:rFonts w:ascii="Arial" w:hAnsi="Arial" w:cs="Arial"/>
          <w:szCs w:val="24"/>
        </w:rPr>
        <w:t xml:space="preserve"> </w:t>
      </w:r>
    </w:p>
    <w:p w:rsidR="0007030D" w:rsidRPr="00B5725B" w:rsidRDefault="0007030D" w:rsidP="0007030D">
      <w:pPr>
        <w:pStyle w:val="Text-body"/>
        <w:rPr>
          <w:rStyle w:val="textbf"/>
          <w:rFonts w:ascii="Arial" w:hAnsi="Arial" w:cs="Arial"/>
          <w:szCs w:val="24"/>
        </w:rPr>
      </w:pPr>
      <w:r w:rsidRPr="00B5725B">
        <w:rPr>
          <w:rStyle w:val="Enfasis"/>
          <w:rFonts w:ascii="Arial" w:hAnsi="Arial" w:cs="Arial"/>
          <w:szCs w:val="24"/>
        </w:rPr>
        <w:t>Ofrece toda la información en diferentes idiomas que un turista pueda necesitar para planear su estancia en la ciudad y también información útil una vez el visitante se encuentre ya en la ciudad sobre actividades culturales que suceden en ese mismo momento en la ciudad. Es difícil puntuar una página web ya que la valoración puede variar dependiendo de las expectativas de cada visitante, pero, por su sencillez y facilidad para encontrar los contenidos, le pondría un 9.</w:t>
      </w:r>
      <w:r w:rsidRPr="00B5725B">
        <w:rPr>
          <w:rFonts w:ascii="Arial" w:hAnsi="Arial" w:cs="Arial"/>
          <w:szCs w:val="24"/>
        </w:rPr>
        <w:t xml:space="preserve"> </w:t>
      </w:r>
    </w:p>
    <w:p w:rsidR="0007030D" w:rsidRPr="00B5725B" w:rsidRDefault="0007030D" w:rsidP="0007030D">
      <w:pPr>
        <w:pStyle w:val="Text-body"/>
        <w:rPr>
          <w:rStyle w:val="Enfasis"/>
          <w:rFonts w:ascii="Arial" w:hAnsi="Arial" w:cs="Arial"/>
          <w:szCs w:val="24"/>
        </w:rPr>
      </w:pPr>
      <w:r w:rsidRPr="00B5725B">
        <w:rPr>
          <w:rStyle w:val="textbf"/>
          <w:rFonts w:ascii="Arial" w:hAnsi="Arial" w:cs="Arial"/>
          <w:szCs w:val="24"/>
        </w:rPr>
        <w:t>5. ¿Cree que la a navegación es ágil? Califique de 0 a 10 la agilidad de la navegación.</w:t>
      </w:r>
      <w:r w:rsidRPr="00B5725B">
        <w:rPr>
          <w:rFonts w:ascii="Arial" w:hAnsi="Arial" w:cs="Arial"/>
          <w:szCs w:val="24"/>
        </w:rPr>
        <w:t xml:space="preserve"> </w:t>
      </w:r>
    </w:p>
    <w:p w:rsidR="0007030D" w:rsidRPr="00B5725B" w:rsidRDefault="0007030D" w:rsidP="0007030D">
      <w:pPr>
        <w:pStyle w:val="Text-body"/>
        <w:rPr>
          <w:rStyle w:val="textbf"/>
          <w:rFonts w:ascii="Arial" w:hAnsi="Arial" w:cs="Arial"/>
          <w:szCs w:val="24"/>
        </w:rPr>
      </w:pPr>
      <w:r w:rsidRPr="00B5725B">
        <w:rPr>
          <w:rStyle w:val="Enfasis"/>
          <w:rFonts w:ascii="Arial" w:hAnsi="Arial" w:cs="Arial"/>
          <w:szCs w:val="24"/>
        </w:rPr>
        <w:t>La navegación por la página web es muy sencilla y instintiva, que creo deben ser las premisas básicas de cualquier página que ofrezca información sobre un lugar que es una destinación turística, debe ser un primer acercamiento al producto y siempre debe completarse con la información que se ofrece en las oficinas de turismo y la atención presencial que siempre es mucho más personalizada. En cuanto a navegación por estos motivos le daría un 10.</w:t>
      </w:r>
      <w:r w:rsidRPr="00B5725B">
        <w:rPr>
          <w:rFonts w:ascii="Arial" w:hAnsi="Arial" w:cs="Arial"/>
          <w:szCs w:val="24"/>
        </w:rPr>
        <w:t xml:space="preserve"> </w:t>
      </w:r>
    </w:p>
    <w:p w:rsidR="0007030D" w:rsidRPr="00B5725B" w:rsidRDefault="0007030D" w:rsidP="0007030D">
      <w:pPr>
        <w:pStyle w:val="Text-body"/>
        <w:rPr>
          <w:rStyle w:val="Enfasis"/>
          <w:rFonts w:ascii="Arial" w:hAnsi="Arial" w:cs="Arial"/>
          <w:szCs w:val="24"/>
        </w:rPr>
      </w:pPr>
      <w:r w:rsidRPr="00B5725B">
        <w:rPr>
          <w:rStyle w:val="textbf"/>
          <w:rFonts w:ascii="Arial" w:hAnsi="Arial" w:cs="Arial"/>
          <w:szCs w:val="24"/>
        </w:rPr>
        <w:t>6. ¿Cree importante las opin</w:t>
      </w:r>
      <w:r w:rsidRPr="00B5725B">
        <w:rPr>
          <w:rFonts w:ascii="Arial" w:hAnsi="Arial" w:cs="Arial"/>
          <w:szCs w:val="24"/>
        </w:rPr>
        <w:t>i</w:t>
      </w:r>
      <w:r w:rsidRPr="00B5725B">
        <w:rPr>
          <w:rStyle w:val="textbf"/>
          <w:rFonts w:ascii="Arial" w:hAnsi="Arial" w:cs="Arial"/>
          <w:szCs w:val="24"/>
        </w:rPr>
        <w:t>ones de turistas que ya han visitado el destino? ¿Por qué?</w:t>
      </w:r>
      <w:r w:rsidRPr="00B5725B">
        <w:rPr>
          <w:rFonts w:ascii="Arial" w:hAnsi="Arial" w:cs="Arial"/>
          <w:szCs w:val="24"/>
        </w:rPr>
        <w:t xml:space="preserve"> </w:t>
      </w:r>
    </w:p>
    <w:p w:rsidR="0007030D" w:rsidRPr="00B5725B" w:rsidRDefault="0007030D" w:rsidP="0007030D">
      <w:pPr>
        <w:pStyle w:val="Text-body"/>
        <w:rPr>
          <w:rStyle w:val="Enfasis"/>
          <w:rFonts w:ascii="Arial" w:hAnsi="Arial" w:cs="Arial"/>
          <w:szCs w:val="24"/>
        </w:rPr>
      </w:pPr>
      <w:r w:rsidRPr="00B5725B">
        <w:rPr>
          <w:rStyle w:val="Enfasis"/>
          <w:rFonts w:ascii="Arial" w:hAnsi="Arial" w:cs="Arial"/>
          <w:szCs w:val="24"/>
        </w:rPr>
        <w:t>Son básicas, las opiniones expresadas en foros de internet o páginas especializadas, así como las experiencias contadas por conocidos nos harán decidir por un destino determinado o por un hotel. Normalmente la gente con capacidad tecnológica a través de internet, usa la red para informarse sobre hoteles, restaurantes y otras experiencias vividas. Una mala puntuación o valoración en la red descarta destinos o servicios y una buena opinión contrastada con otras opiniones puede decidir a favor de un restaurante o hotel.</w:t>
      </w:r>
      <w:r w:rsidRPr="00B5725B">
        <w:rPr>
          <w:rFonts w:ascii="Arial" w:hAnsi="Arial" w:cs="Arial"/>
          <w:szCs w:val="24"/>
        </w:rPr>
        <w:t xml:space="preserve"> </w:t>
      </w:r>
    </w:p>
    <w:p w:rsidR="0007030D" w:rsidRPr="00B5725B" w:rsidRDefault="0007030D" w:rsidP="0007030D">
      <w:pPr>
        <w:pStyle w:val="Text-body"/>
        <w:rPr>
          <w:rStyle w:val="textbf"/>
          <w:rFonts w:ascii="Arial" w:hAnsi="Arial" w:cs="Arial"/>
          <w:szCs w:val="24"/>
        </w:rPr>
      </w:pPr>
      <w:r w:rsidRPr="00B5725B">
        <w:rPr>
          <w:rStyle w:val="Enfasis"/>
          <w:rFonts w:ascii="Arial" w:hAnsi="Arial" w:cs="Arial"/>
          <w:szCs w:val="24"/>
        </w:rPr>
        <w:t>Nos fiamos de la gente que antes ha visitado un destino, al fin y al cabo el hotel o restaurante intentará vender su producto lo mejor posible, pero son las experiencias de los usuarios las que te darán una imagen más veraz del destino.</w:t>
      </w:r>
      <w:r w:rsidRPr="00B5725B">
        <w:rPr>
          <w:rFonts w:ascii="Arial" w:hAnsi="Arial" w:cs="Arial"/>
          <w:szCs w:val="24"/>
        </w:rPr>
        <w:t xml:space="preserve"> </w:t>
      </w:r>
    </w:p>
    <w:p w:rsidR="0007030D" w:rsidRPr="00B5725B" w:rsidRDefault="0007030D" w:rsidP="0007030D">
      <w:pPr>
        <w:pStyle w:val="Text-body"/>
        <w:rPr>
          <w:rStyle w:val="Enfasis"/>
          <w:rFonts w:ascii="Arial" w:hAnsi="Arial" w:cs="Arial"/>
          <w:szCs w:val="24"/>
        </w:rPr>
      </w:pPr>
      <w:r w:rsidRPr="00B5725B">
        <w:rPr>
          <w:rStyle w:val="textbf"/>
          <w:rFonts w:ascii="Arial" w:hAnsi="Arial" w:cs="Arial"/>
          <w:szCs w:val="24"/>
        </w:rPr>
        <w:t>7. ¿Cree importante la presencia de las oficinas de turismo en las redes sociales? ¿Por qué?</w:t>
      </w:r>
      <w:r w:rsidRPr="00B5725B">
        <w:rPr>
          <w:rFonts w:ascii="Arial" w:hAnsi="Arial" w:cs="Arial"/>
          <w:szCs w:val="24"/>
        </w:rPr>
        <w:t xml:space="preserve"> </w:t>
      </w:r>
    </w:p>
    <w:p w:rsidR="0007030D" w:rsidRPr="00B5725B" w:rsidRDefault="0007030D" w:rsidP="0007030D">
      <w:pPr>
        <w:pStyle w:val="Text-body"/>
        <w:rPr>
          <w:rStyle w:val="textbf"/>
          <w:rFonts w:ascii="Arial" w:hAnsi="Arial" w:cs="Arial"/>
          <w:szCs w:val="24"/>
        </w:rPr>
      </w:pPr>
      <w:r w:rsidRPr="00B5725B">
        <w:rPr>
          <w:rStyle w:val="Enfasis"/>
          <w:rFonts w:ascii="Arial" w:hAnsi="Arial" w:cs="Arial"/>
          <w:szCs w:val="24"/>
        </w:rPr>
        <w:t>Sí. Hoy en día todo el mundo menor de 35 años está conectado a las redes sociales y interactúan constantemente. Por tanto una campaña permanente en las redes sociales permite mantenerte en la mente del consumidor potencial y mantenerlo informado de las ofertas del destino turístico. A la vez sirve para que el turista mantenga en contacto directo con los responsables turísticos de la zona. Es un buen termómetro de la valoración de los productos ofertados.</w:t>
      </w:r>
      <w:r w:rsidRPr="00B5725B">
        <w:rPr>
          <w:rFonts w:ascii="Arial" w:hAnsi="Arial" w:cs="Arial"/>
          <w:szCs w:val="24"/>
        </w:rPr>
        <w:t xml:space="preserve"> </w:t>
      </w:r>
    </w:p>
    <w:p w:rsidR="0007030D" w:rsidRPr="00B5725B" w:rsidRDefault="0007030D" w:rsidP="0007030D">
      <w:pPr>
        <w:pStyle w:val="Text-body"/>
        <w:rPr>
          <w:rStyle w:val="Enfasis"/>
          <w:rFonts w:ascii="Arial" w:hAnsi="Arial" w:cs="Arial"/>
          <w:szCs w:val="24"/>
        </w:rPr>
      </w:pPr>
      <w:r w:rsidRPr="00B5725B">
        <w:rPr>
          <w:rStyle w:val="textbf"/>
          <w:rFonts w:ascii="Arial" w:hAnsi="Arial" w:cs="Arial"/>
          <w:szCs w:val="24"/>
        </w:rPr>
        <w:t>8. ¿Propondría algún cambio en la página web de la oficina de turismo? ¿Cuál?</w:t>
      </w:r>
      <w:r w:rsidRPr="00B5725B">
        <w:rPr>
          <w:rFonts w:ascii="Arial" w:hAnsi="Arial" w:cs="Arial"/>
          <w:szCs w:val="24"/>
        </w:rPr>
        <w:t xml:space="preserve"> </w:t>
      </w:r>
    </w:p>
    <w:p w:rsidR="0007030D" w:rsidRPr="00B5725B" w:rsidRDefault="0007030D" w:rsidP="0007030D">
      <w:pPr>
        <w:pStyle w:val="Text-body"/>
        <w:rPr>
          <w:rFonts w:ascii="Arial" w:hAnsi="Arial" w:cs="Arial"/>
          <w:szCs w:val="24"/>
        </w:rPr>
      </w:pPr>
      <w:r w:rsidRPr="00B5725B">
        <w:rPr>
          <w:rStyle w:val="Enfasis"/>
          <w:rFonts w:ascii="Arial" w:hAnsi="Arial" w:cs="Arial"/>
          <w:szCs w:val="24"/>
        </w:rPr>
        <w:t xml:space="preserve">Como trabajador de la oficina de turismo es difícil saber la opinión del servicio, creo </w:t>
      </w:r>
      <w:r w:rsidRPr="00B5725B">
        <w:rPr>
          <w:rStyle w:val="Enfasis"/>
          <w:rFonts w:ascii="Arial" w:hAnsi="Arial" w:cs="Arial"/>
          <w:szCs w:val="24"/>
        </w:rPr>
        <w:lastRenderedPageBreak/>
        <w:t>que esta es una pregunta que se debería hacer directamente los usuarios finales del servicio (turistas) ya que son ellos quienes deben responder si han encontrado lo que buscaban en la página web.</w:t>
      </w:r>
      <w:r w:rsidRPr="00B5725B">
        <w:rPr>
          <w:rFonts w:ascii="Arial" w:hAnsi="Arial" w:cs="Arial"/>
          <w:szCs w:val="24"/>
        </w:rPr>
        <w:t xml:space="preserve"> </w:t>
      </w:r>
    </w:p>
    <w:p w:rsidR="0007030D" w:rsidRPr="00B5725B" w:rsidRDefault="0007030D" w:rsidP="0007030D">
      <w:pPr>
        <w:pStyle w:val="Text-body"/>
        <w:rPr>
          <w:rFonts w:ascii="Arial" w:hAnsi="Arial" w:cs="Arial"/>
          <w:szCs w:val="24"/>
        </w:rPr>
      </w:pPr>
    </w:p>
    <w:p w:rsidR="0007030D" w:rsidRPr="00B5725B" w:rsidRDefault="0007030D" w:rsidP="0007030D">
      <w:pPr>
        <w:pStyle w:val="Heading-2"/>
        <w:numPr>
          <w:ilvl w:val="1"/>
          <w:numId w:val="1"/>
        </w:numPr>
        <w:rPr>
          <w:rFonts w:cs="Arial"/>
          <w:sz w:val="24"/>
          <w:szCs w:val="24"/>
        </w:rPr>
      </w:pPr>
      <w:r w:rsidRPr="00B5725B">
        <w:rPr>
          <w:rFonts w:cs="Arial"/>
          <w:sz w:val="24"/>
          <w:szCs w:val="24"/>
        </w:rPr>
        <w:t xml:space="preserve">7.2 Entrevista Oficina de </w:t>
      </w:r>
      <w:proofErr w:type="spellStart"/>
      <w:r w:rsidRPr="00B5725B">
        <w:rPr>
          <w:rFonts w:cs="Arial"/>
          <w:sz w:val="24"/>
          <w:szCs w:val="24"/>
        </w:rPr>
        <w:t>Turisme</w:t>
      </w:r>
      <w:proofErr w:type="spellEnd"/>
      <w:r w:rsidRPr="00B5725B">
        <w:rPr>
          <w:rFonts w:cs="Arial"/>
          <w:sz w:val="24"/>
          <w:szCs w:val="24"/>
        </w:rPr>
        <w:t xml:space="preserve"> de Girona</w:t>
      </w:r>
    </w:p>
    <w:p w:rsidR="0007030D" w:rsidRPr="00B5725B" w:rsidRDefault="0007030D" w:rsidP="0007030D">
      <w:pPr>
        <w:pStyle w:val="Text-body"/>
        <w:rPr>
          <w:rFonts w:ascii="Arial" w:hAnsi="Arial" w:cs="Arial"/>
          <w:szCs w:val="24"/>
        </w:rPr>
      </w:pPr>
      <w:del w:id="88" w:author="óscar" w:date="2013-08-17T11:39:00Z">
        <w:r w:rsidRPr="00B5725B" w:rsidDel="00C02CA1">
          <w:rPr>
            <w:rFonts w:ascii="Arial" w:hAnsi="Arial" w:cs="Arial"/>
            <w:szCs w:val="24"/>
          </w:rPr>
          <w:delText>Las respuestas a las preguntas planteadas a l</w:delText>
        </w:r>
      </w:del>
      <w:ins w:id="89" w:author="óscar" w:date="2013-08-17T11:39:00Z">
        <w:r w:rsidR="00C02CA1">
          <w:rPr>
            <w:rFonts w:ascii="Arial" w:hAnsi="Arial" w:cs="Arial"/>
            <w:szCs w:val="24"/>
          </w:rPr>
          <w:t>L</w:t>
        </w:r>
      </w:ins>
      <w:r w:rsidRPr="00B5725B">
        <w:rPr>
          <w:rFonts w:ascii="Arial" w:hAnsi="Arial" w:cs="Arial"/>
          <w:szCs w:val="24"/>
        </w:rPr>
        <w:t xml:space="preserve">a </w:t>
      </w:r>
      <w:del w:id="90" w:author="óscar" w:date="2013-08-17T11:38:00Z">
        <w:r w:rsidRPr="00B5725B" w:rsidDel="00C02CA1">
          <w:rPr>
            <w:rFonts w:ascii="Arial" w:hAnsi="Arial" w:cs="Arial"/>
            <w:szCs w:val="24"/>
          </w:rPr>
          <w:delText>Sra.</w:delText>
        </w:r>
      </w:del>
      <w:ins w:id="91" w:author="óscar" w:date="2013-08-17T11:38:00Z">
        <w:r w:rsidR="00C02CA1">
          <w:rPr>
            <w:rFonts w:ascii="Arial" w:hAnsi="Arial" w:cs="Arial"/>
            <w:szCs w:val="24"/>
          </w:rPr>
          <w:t xml:space="preserve">señora </w:t>
        </w:r>
      </w:ins>
      <w:del w:id="92" w:author="óscar" w:date="2013-08-17T11:38:00Z">
        <w:r w:rsidRPr="00B5725B" w:rsidDel="00C02CA1">
          <w:rPr>
            <w:rFonts w:ascii="Arial" w:hAnsi="Arial" w:cs="Arial"/>
            <w:szCs w:val="24"/>
          </w:rPr>
          <w:delText xml:space="preserve"> </w:delText>
        </w:r>
      </w:del>
      <w:r w:rsidRPr="00B5725B">
        <w:rPr>
          <w:rFonts w:ascii="Arial" w:hAnsi="Arial" w:cs="Arial"/>
          <w:szCs w:val="24"/>
        </w:rPr>
        <w:t xml:space="preserve">Marina Bosch, informadora turística de la Oficina de </w:t>
      </w:r>
      <w:proofErr w:type="spellStart"/>
      <w:r w:rsidRPr="00B5725B">
        <w:rPr>
          <w:rFonts w:ascii="Arial" w:hAnsi="Arial" w:cs="Arial"/>
          <w:szCs w:val="24"/>
        </w:rPr>
        <w:t>Turisme</w:t>
      </w:r>
      <w:proofErr w:type="spellEnd"/>
      <w:r w:rsidRPr="00B5725B">
        <w:rPr>
          <w:rFonts w:ascii="Arial" w:hAnsi="Arial" w:cs="Arial"/>
          <w:szCs w:val="24"/>
        </w:rPr>
        <w:t xml:space="preserve"> de Girona</w:t>
      </w:r>
      <w:ins w:id="93" w:author="óscar" w:date="2013-08-17T11:39:00Z">
        <w:r w:rsidR="00C02CA1">
          <w:rPr>
            <w:rFonts w:ascii="Arial" w:hAnsi="Arial" w:cs="Arial"/>
            <w:szCs w:val="24"/>
          </w:rPr>
          <w:t>,</w:t>
        </w:r>
      </w:ins>
      <w:r w:rsidRPr="00B5725B">
        <w:rPr>
          <w:rFonts w:ascii="Arial" w:hAnsi="Arial" w:cs="Arial"/>
          <w:szCs w:val="24"/>
        </w:rPr>
        <w:t xml:space="preserve"> </w:t>
      </w:r>
      <w:del w:id="94" w:author="óscar" w:date="2013-08-17T11:39:00Z">
        <w:r w:rsidRPr="00B5725B" w:rsidDel="00C02CA1">
          <w:rPr>
            <w:rFonts w:ascii="Arial" w:hAnsi="Arial" w:cs="Arial"/>
            <w:szCs w:val="24"/>
          </w:rPr>
          <w:delText xml:space="preserve">que </w:delText>
        </w:r>
      </w:del>
      <w:r w:rsidRPr="00B5725B">
        <w:rPr>
          <w:rFonts w:ascii="Arial" w:hAnsi="Arial" w:cs="Arial"/>
          <w:szCs w:val="24"/>
        </w:rPr>
        <w:t>afirma que al planearse un viaje busca informaciones en las páginas webs de los entes promotores del turismo del destino.</w:t>
      </w:r>
    </w:p>
    <w:p w:rsidR="0007030D" w:rsidRPr="00B5725B" w:rsidRDefault="0007030D" w:rsidP="0007030D">
      <w:pPr>
        <w:pStyle w:val="Text-body"/>
        <w:rPr>
          <w:rFonts w:ascii="Arial" w:hAnsi="Arial" w:cs="Arial"/>
          <w:szCs w:val="24"/>
        </w:rPr>
      </w:pPr>
    </w:p>
    <w:p w:rsidR="0007030D" w:rsidRPr="00B5725B" w:rsidRDefault="0007030D" w:rsidP="0007030D">
      <w:pPr>
        <w:pStyle w:val="Text-body"/>
        <w:rPr>
          <w:rFonts w:ascii="Arial" w:hAnsi="Arial" w:cs="Arial"/>
          <w:szCs w:val="24"/>
        </w:rPr>
      </w:pPr>
      <w:del w:id="95" w:author="óscar" w:date="2013-08-17T11:39:00Z">
        <w:r w:rsidRPr="00B5725B" w:rsidDel="00C02CA1">
          <w:rPr>
            <w:rFonts w:ascii="Arial" w:hAnsi="Arial" w:cs="Arial"/>
            <w:szCs w:val="24"/>
          </w:rPr>
          <w:delText>Sra. Marina</w:delText>
        </w:r>
      </w:del>
      <w:ins w:id="96" w:author="óscar" w:date="2013-08-17T11:39:00Z">
        <w:r w:rsidR="00C02CA1">
          <w:rPr>
            <w:rFonts w:ascii="Arial" w:hAnsi="Arial" w:cs="Arial"/>
            <w:szCs w:val="24"/>
          </w:rPr>
          <w:t>La señora Bosch</w:t>
        </w:r>
      </w:ins>
      <w:r w:rsidRPr="00B5725B">
        <w:rPr>
          <w:rFonts w:ascii="Arial" w:hAnsi="Arial" w:cs="Arial"/>
          <w:szCs w:val="24"/>
        </w:rPr>
        <w:t xml:space="preserve"> nos contesta la pregunta 2 diciendo que espera encontrar el máximo de informaciones posibles en la web de la oficina de turismo del destino. Para ella es muy importante encontrar informaciones sobre actividades y eventos.</w:t>
      </w:r>
    </w:p>
    <w:p w:rsidR="0007030D" w:rsidRPr="00B5725B" w:rsidRDefault="0007030D" w:rsidP="0007030D">
      <w:pPr>
        <w:pStyle w:val="Text-body"/>
        <w:rPr>
          <w:rFonts w:ascii="Arial" w:hAnsi="Arial" w:cs="Arial"/>
          <w:szCs w:val="24"/>
        </w:rPr>
      </w:pPr>
    </w:p>
    <w:p w:rsidR="0007030D" w:rsidRPr="00B5725B" w:rsidRDefault="0007030D" w:rsidP="0007030D">
      <w:pPr>
        <w:pStyle w:val="Text-body"/>
        <w:rPr>
          <w:rFonts w:ascii="Arial" w:hAnsi="Arial" w:cs="Arial"/>
          <w:szCs w:val="24"/>
        </w:rPr>
      </w:pPr>
      <w:r w:rsidRPr="00B5725B">
        <w:rPr>
          <w:rFonts w:ascii="Arial" w:hAnsi="Arial" w:cs="Arial"/>
          <w:szCs w:val="24"/>
        </w:rPr>
        <w:t xml:space="preserve">En el punto 3 la entrevistada nos comenta que si estuviera planeando un viaje a Girona encontraría todas las informaciones necesarias en la web de Girona </w:t>
      </w:r>
      <w:proofErr w:type="spellStart"/>
      <w:r w:rsidRPr="00B5725B">
        <w:rPr>
          <w:rFonts w:ascii="Arial" w:hAnsi="Arial" w:cs="Arial"/>
          <w:szCs w:val="24"/>
        </w:rPr>
        <w:t>Turisme</w:t>
      </w:r>
      <w:proofErr w:type="spellEnd"/>
      <w:r w:rsidRPr="00B5725B">
        <w:rPr>
          <w:rFonts w:ascii="Arial" w:hAnsi="Arial" w:cs="Arial"/>
          <w:szCs w:val="24"/>
        </w:rPr>
        <w:t>.</w:t>
      </w:r>
    </w:p>
    <w:p w:rsidR="0007030D" w:rsidRPr="00B5725B" w:rsidRDefault="0007030D" w:rsidP="0007030D">
      <w:pPr>
        <w:pStyle w:val="Text-body"/>
        <w:rPr>
          <w:rFonts w:ascii="Arial" w:hAnsi="Arial" w:cs="Arial"/>
          <w:szCs w:val="24"/>
        </w:rPr>
      </w:pPr>
    </w:p>
    <w:p w:rsidR="0007030D" w:rsidRPr="00B5725B" w:rsidRDefault="0007030D" w:rsidP="0007030D">
      <w:pPr>
        <w:pStyle w:val="Text-body"/>
        <w:rPr>
          <w:rFonts w:ascii="Arial" w:hAnsi="Arial" w:cs="Arial"/>
          <w:szCs w:val="24"/>
        </w:rPr>
      </w:pPr>
      <w:del w:id="97" w:author="óscar" w:date="2013-08-17T11:40:00Z">
        <w:r w:rsidRPr="00B5725B" w:rsidDel="00C02CA1">
          <w:rPr>
            <w:rFonts w:ascii="Arial" w:hAnsi="Arial" w:cs="Arial"/>
            <w:szCs w:val="24"/>
          </w:rPr>
          <w:delText>Sra.</w:delText>
        </w:r>
      </w:del>
      <w:ins w:id="98" w:author="óscar" w:date="2013-08-17T11:40:00Z">
        <w:r w:rsidR="00C02CA1">
          <w:rPr>
            <w:rFonts w:ascii="Arial" w:hAnsi="Arial" w:cs="Arial"/>
            <w:szCs w:val="24"/>
          </w:rPr>
          <w:t>La señora</w:t>
        </w:r>
      </w:ins>
      <w:r w:rsidRPr="00B5725B">
        <w:rPr>
          <w:rFonts w:ascii="Arial" w:hAnsi="Arial" w:cs="Arial"/>
          <w:szCs w:val="24"/>
        </w:rPr>
        <w:t xml:space="preserve"> Marina Bosch cree que la página web de Girona </w:t>
      </w:r>
      <w:proofErr w:type="spellStart"/>
      <w:r w:rsidRPr="00B5725B">
        <w:rPr>
          <w:rFonts w:ascii="Arial" w:hAnsi="Arial" w:cs="Arial"/>
          <w:szCs w:val="24"/>
        </w:rPr>
        <w:t>Turisme</w:t>
      </w:r>
      <w:proofErr w:type="spellEnd"/>
      <w:r w:rsidRPr="00B5725B">
        <w:rPr>
          <w:rFonts w:ascii="Arial" w:hAnsi="Arial" w:cs="Arial"/>
          <w:szCs w:val="24"/>
        </w:rPr>
        <w:t xml:space="preserve"> ofrece informaciones útiles para los turistas y, además, </w:t>
      </w:r>
      <w:del w:id="99" w:author="óscar" w:date="2013-08-17T11:40:00Z">
        <w:r w:rsidRPr="00B5725B" w:rsidDel="00C02CA1">
          <w:rPr>
            <w:rFonts w:ascii="Arial" w:hAnsi="Arial" w:cs="Arial"/>
            <w:szCs w:val="24"/>
          </w:rPr>
          <w:delText xml:space="preserve">de </w:delText>
        </w:r>
      </w:del>
      <w:r w:rsidRPr="00B5725B">
        <w:rPr>
          <w:rFonts w:ascii="Arial" w:hAnsi="Arial" w:cs="Arial"/>
          <w:szCs w:val="24"/>
        </w:rPr>
        <w:t>una navegación ágil</w:t>
      </w:r>
      <w:ins w:id="100" w:author="óscar" w:date="2013-08-17T11:40:00Z">
        <w:r w:rsidR="00C02CA1">
          <w:rPr>
            <w:rFonts w:ascii="Arial" w:hAnsi="Arial" w:cs="Arial"/>
            <w:szCs w:val="24"/>
          </w:rPr>
          <w:t>.</w:t>
        </w:r>
      </w:ins>
      <w:r w:rsidRPr="00B5725B">
        <w:rPr>
          <w:rFonts w:ascii="Arial" w:hAnsi="Arial" w:cs="Arial"/>
          <w:szCs w:val="24"/>
        </w:rPr>
        <w:t xml:space="preserve"> </w:t>
      </w:r>
      <w:del w:id="101" w:author="óscar" w:date="2013-08-17T11:40:00Z">
        <w:r w:rsidRPr="00B5725B" w:rsidDel="00C02CA1">
          <w:rPr>
            <w:rFonts w:ascii="Arial" w:hAnsi="Arial" w:cs="Arial"/>
            <w:szCs w:val="24"/>
          </w:rPr>
          <w:delText>En ambos los puntos, 4 y 5, la entrevistada ha calificado con un 8.</w:delText>
        </w:r>
      </w:del>
      <w:ins w:id="102" w:author="óscar" w:date="2013-08-17T11:40:00Z">
        <w:r w:rsidR="00C02CA1">
          <w:rPr>
            <w:rFonts w:ascii="Arial" w:hAnsi="Arial" w:cs="Arial"/>
            <w:szCs w:val="24"/>
          </w:rPr>
          <w:t xml:space="preserve"> Los puntos 4 y 5 la entrevistada los ha calificado con un 8.</w:t>
        </w:r>
      </w:ins>
    </w:p>
    <w:p w:rsidR="0007030D" w:rsidRPr="00B5725B" w:rsidRDefault="0007030D" w:rsidP="0007030D">
      <w:pPr>
        <w:pStyle w:val="Text-body"/>
        <w:rPr>
          <w:rFonts w:ascii="Arial" w:hAnsi="Arial" w:cs="Arial"/>
          <w:szCs w:val="24"/>
        </w:rPr>
      </w:pPr>
    </w:p>
    <w:p w:rsidR="0007030D" w:rsidRPr="00B5725B" w:rsidRDefault="0007030D" w:rsidP="0007030D">
      <w:pPr>
        <w:pStyle w:val="Text-body"/>
        <w:rPr>
          <w:rFonts w:ascii="Arial" w:hAnsi="Arial" w:cs="Arial"/>
          <w:szCs w:val="24"/>
        </w:rPr>
      </w:pPr>
      <w:r w:rsidRPr="00B5725B">
        <w:rPr>
          <w:rFonts w:ascii="Arial" w:hAnsi="Arial" w:cs="Arial"/>
          <w:szCs w:val="24"/>
        </w:rPr>
        <w:t xml:space="preserve">En el punto 6, </w:t>
      </w:r>
      <w:del w:id="103" w:author="óscar" w:date="2013-08-17T11:40:00Z">
        <w:r w:rsidRPr="00B5725B" w:rsidDel="00C02CA1">
          <w:rPr>
            <w:rFonts w:ascii="Arial" w:hAnsi="Arial" w:cs="Arial"/>
            <w:szCs w:val="24"/>
          </w:rPr>
          <w:delText>Sra. Marina</w:delText>
        </w:r>
      </w:del>
      <w:ins w:id="104" w:author="óscar" w:date="2013-08-17T11:40:00Z">
        <w:r w:rsidR="00C02CA1">
          <w:rPr>
            <w:rFonts w:ascii="Arial" w:hAnsi="Arial" w:cs="Arial"/>
            <w:szCs w:val="24"/>
          </w:rPr>
          <w:t>la señora Bosch</w:t>
        </w:r>
      </w:ins>
      <w:r w:rsidRPr="00B5725B">
        <w:rPr>
          <w:rFonts w:ascii="Arial" w:hAnsi="Arial" w:cs="Arial"/>
          <w:szCs w:val="24"/>
        </w:rPr>
        <w:t>, cree</w:t>
      </w:r>
      <w:ins w:id="105" w:author="óscar" w:date="2013-08-17T11:41:00Z">
        <w:r w:rsidR="00C02CA1">
          <w:rPr>
            <w:rFonts w:ascii="Arial" w:hAnsi="Arial" w:cs="Arial"/>
            <w:szCs w:val="24"/>
          </w:rPr>
          <w:t xml:space="preserve"> que son</w:t>
        </w:r>
      </w:ins>
      <w:r w:rsidRPr="00B5725B">
        <w:rPr>
          <w:rFonts w:ascii="Arial" w:hAnsi="Arial" w:cs="Arial"/>
          <w:szCs w:val="24"/>
        </w:rPr>
        <w:t xml:space="preserve"> importante</w:t>
      </w:r>
      <w:ins w:id="106" w:author="óscar" w:date="2013-08-17T11:41:00Z">
        <w:r w:rsidR="00C02CA1">
          <w:rPr>
            <w:rFonts w:ascii="Arial" w:hAnsi="Arial" w:cs="Arial"/>
            <w:szCs w:val="24"/>
          </w:rPr>
          <w:t>s</w:t>
        </w:r>
      </w:ins>
      <w:r w:rsidRPr="00B5725B">
        <w:rPr>
          <w:rFonts w:ascii="Arial" w:hAnsi="Arial" w:cs="Arial"/>
          <w:szCs w:val="24"/>
        </w:rPr>
        <w:t xml:space="preserve"> las opiniones de los turistas que ya han visitado el destino. Nos ha comentado que si se sabe la opinión de los mismos, el destino puede trabajar para mejorar los aspectos que no están funcionando.</w:t>
      </w:r>
    </w:p>
    <w:p w:rsidR="0007030D" w:rsidRPr="00B5725B" w:rsidRDefault="0007030D" w:rsidP="0007030D">
      <w:pPr>
        <w:pStyle w:val="Text-body"/>
        <w:rPr>
          <w:rFonts w:ascii="Arial" w:hAnsi="Arial" w:cs="Arial"/>
          <w:szCs w:val="24"/>
        </w:rPr>
      </w:pPr>
    </w:p>
    <w:p w:rsidR="0007030D" w:rsidRPr="00B5725B" w:rsidRDefault="0007030D" w:rsidP="0007030D">
      <w:pPr>
        <w:pStyle w:val="Text-body"/>
        <w:rPr>
          <w:rFonts w:ascii="Arial" w:hAnsi="Arial" w:cs="Arial"/>
          <w:szCs w:val="24"/>
        </w:rPr>
      </w:pPr>
      <w:r w:rsidRPr="00B5725B">
        <w:rPr>
          <w:rFonts w:ascii="Arial" w:hAnsi="Arial" w:cs="Arial"/>
          <w:szCs w:val="24"/>
        </w:rPr>
        <w:t>En el punto 7, la entrevistada cree muy importante la presencia de los entes promotores del turismo de la ciudad en las redes sociales, sobre todo para promocionar el destino.</w:t>
      </w:r>
    </w:p>
    <w:p w:rsidR="0007030D" w:rsidRPr="00B5725B" w:rsidRDefault="0007030D" w:rsidP="0007030D">
      <w:pPr>
        <w:pStyle w:val="Text-body"/>
        <w:rPr>
          <w:rFonts w:ascii="Arial" w:hAnsi="Arial" w:cs="Arial"/>
          <w:szCs w:val="24"/>
        </w:rPr>
      </w:pPr>
    </w:p>
    <w:p w:rsidR="0007030D" w:rsidRPr="00B5725B" w:rsidRDefault="0007030D" w:rsidP="0007030D">
      <w:pPr>
        <w:pStyle w:val="Text-body"/>
        <w:rPr>
          <w:rFonts w:ascii="Arial" w:hAnsi="Arial" w:cs="Arial"/>
          <w:szCs w:val="24"/>
        </w:rPr>
      </w:pPr>
      <w:r w:rsidRPr="00B5725B">
        <w:rPr>
          <w:rFonts w:ascii="Arial" w:hAnsi="Arial" w:cs="Arial"/>
          <w:szCs w:val="24"/>
        </w:rPr>
        <w:t xml:space="preserve">Sra. Marina Bosch nos comenta en el punto 8 que cree que la web de Girona </w:t>
      </w:r>
      <w:proofErr w:type="spellStart"/>
      <w:r w:rsidRPr="00B5725B">
        <w:rPr>
          <w:rFonts w:ascii="Arial" w:hAnsi="Arial" w:cs="Arial"/>
          <w:szCs w:val="24"/>
        </w:rPr>
        <w:t>Turisme</w:t>
      </w:r>
      <w:proofErr w:type="spellEnd"/>
      <w:r w:rsidRPr="00B5725B">
        <w:rPr>
          <w:rFonts w:ascii="Arial" w:hAnsi="Arial" w:cs="Arial"/>
          <w:szCs w:val="24"/>
        </w:rPr>
        <w:t xml:space="preserve"> podría ser más actual y moderna.</w:t>
      </w:r>
    </w:p>
    <w:p w:rsidR="0007030D" w:rsidRDefault="0007030D" w:rsidP="0007030D">
      <w:pPr>
        <w:pStyle w:val="Text-body"/>
        <w:rPr>
          <w:ins w:id="107" w:author="óscar" w:date="2013-08-17T11:41:00Z"/>
          <w:rFonts w:ascii="Arial" w:hAnsi="Arial" w:cs="Arial"/>
          <w:szCs w:val="24"/>
        </w:rPr>
      </w:pPr>
    </w:p>
    <w:p w:rsidR="00C02CA1" w:rsidRPr="00C02CA1" w:rsidRDefault="00C02CA1">
      <w:pPr>
        <w:pStyle w:val="First-line-indent"/>
        <w:rPr>
          <w:rPrChange w:id="108" w:author="óscar" w:date="2013-08-17T11:41:00Z">
            <w:rPr>
              <w:rFonts w:ascii="Arial" w:hAnsi="Arial" w:cs="Arial"/>
              <w:szCs w:val="24"/>
            </w:rPr>
          </w:rPrChange>
        </w:rPr>
        <w:pPrChange w:id="109" w:author="óscar" w:date="2013-08-17T11:41:00Z">
          <w:pPr>
            <w:pStyle w:val="Text-body"/>
          </w:pPr>
        </w:pPrChange>
      </w:pPr>
      <w:ins w:id="110" w:author="óscar" w:date="2013-08-17T11:41:00Z">
        <w:r>
          <w:t>También está corregida en el anterior archivo que me enviaste.</w:t>
        </w:r>
      </w:ins>
    </w:p>
    <w:p w:rsidR="0007030D" w:rsidRPr="00B5725B" w:rsidRDefault="0007030D" w:rsidP="0007030D">
      <w:pPr>
        <w:pStyle w:val="Text-body"/>
        <w:rPr>
          <w:rStyle w:val="textbf"/>
          <w:rFonts w:ascii="Arial" w:hAnsi="Arial" w:cs="Arial"/>
          <w:szCs w:val="24"/>
        </w:rPr>
      </w:pPr>
      <w:r w:rsidRPr="00B5725B">
        <w:rPr>
          <w:rFonts w:ascii="Arial" w:hAnsi="Arial" w:cs="Arial"/>
          <w:szCs w:val="24"/>
        </w:rPr>
        <w:t xml:space="preserve">A continuación se encuentran las respuestas detalladas de las preguntas. </w:t>
      </w:r>
    </w:p>
    <w:p w:rsidR="0007030D" w:rsidRPr="00B5725B" w:rsidRDefault="0007030D" w:rsidP="0007030D">
      <w:pPr>
        <w:pStyle w:val="Text-body"/>
        <w:rPr>
          <w:rStyle w:val="Enfasis"/>
          <w:rFonts w:ascii="Arial" w:hAnsi="Arial" w:cs="Arial"/>
          <w:szCs w:val="24"/>
        </w:rPr>
      </w:pPr>
      <w:r w:rsidRPr="00B5725B">
        <w:rPr>
          <w:rStyle w:val="textbf"/>
          <w:rFonts w:ascii="Arial" w:hAnsi="Arial" w:cs="Arial"/>
          <w:szCs w:val="24"/>
        </w:rPr>
        <w:t xml:space="preserve">1. ¿Al planear un viaje Ud. busca información en las páginas webs de las oficinas de turismo del destino? </w:t>
      </w:r>
    </w:p>
    <w:p w:rsidR="0007030D" w:rsidRPr="00B5725B" w:rsidRDefault="0007030D" w:rsidP="0007030D">
      <w:pPr>
        <w:pStyle w:val="Text-body"/>
        <w:rPr>
          <w:rStyle w:val="textbf"/>
          <w:rFonts w:ascii="Arial" w:hAnsi="Arial" w:cs="Arial"/>
          <w:szCs w:val="24"/>
        </w:rPr>
      </w:pPr>
      <w:r w:rsidRPr="00B5725B">
        <w:rPr>
          <w:rStyle w:val="Enfasis"/>
          <w:rFonts w:ascii="Arial" w:hAnsi="Arial" w:cs="Arial"/>
          <w:szCs w:val="24"/>
        </w:rPr>
        <w:t>Sí.</w:t>
      </w:r>
      <w:r w:rsidRPr="00B5725B">
        <w:rPr>
          <w:rFonts w:ascii="Arial" w:hAnsi="Arial" w:cs="Arial"/>
          <w:szCs w:val="24"/>
        </w:rPr>
        <w:t xml:space="preserve"> </w:t>
      </w:r>
    </w:p>
    <w:p w:rsidR="0007030D" w:rsidRPr="00B5725B" w:rsidRDefault="0007030D" w:rsidP="0007030D">
      <w:pPr>
        <w:pStyle w:val="Text-body"/>
        <w:rPr>
          <w:rStyle w:val="Enfasis"/>
          <w:rFonts w:ascii="Arial" w:hAnsi="Arial" w:cs="Arial"/>
          <w:szCs w:val="24"/>
        </w:rPr>
      </w:pPr>
      <w:r w:rsidRPr="00B5725B">
        <w:rPr>
          <w:rStyle w:val="textbf"/>
          <w:rFonts w:ascii="Arial" w:hAnsi="Arial" w:cs="Arial"/>
          <w:szCs w:val="24"/>
        </w:rPr>
        <w:t xml:space="preserve">2. ¿Qué informaciones espera encontrar en la página web de oficina de turismo del destino? </w:t>
      </w:r>
    </w:p>
    <w:p w:rsidR="0007030D" w:rsidRPr="00B5725B" w:rsidRDefault="0007030D" w:rsidP="0007030D">
      <w:pPr>
        <w:pStyle w:val="Text-body"/>
        <w:rPr>
          <w:rStyle w:val="textbf"/>
          <w:rFonts w:ascii="Arial" w:hAnsi="Arial" w:cs="Arial"/>
          <w:szCs w:val="24"/>
        </w:rPr>
      </w:pPr>
      <w:r w:rsidRPr="00B5725B">
        <w:rPr>
          <w:rStyle w:val="Enfasis"/>
          <w:rFonts w:ascii="Arial" w:hAnsi="Arial" w:cs="Arial"/>
          <w:szCs w:val="24"/>
        </w:rPr>
        <w:t>El máximo de información, sobretodo actividades y eventos a hacer.</w:t>
      </w:r>
      <w:r w:rsidRPr="00B5725B">
        <w:rPr>
          <w:rFonts w:ascii="Arial" w:hAnsi="Arial" w:cs="Arial"/>
          <w:szCs w:val="24"/>
        </w:rPr>
        <w:t xml:space="preserve"> </w:t>
      </w:r>
    </w:p>
    <w:p w:rsidR="0007030D" w:rsidRPr="00B5725B" w:rsidRDefault="0007030D" w:rsidP="0007030D">
      <w:pPr>
        <w:pStyle w:val="Text-body"/>
        <w:rPr>
          <w:rStyle w:val="Enfasis"/>
          <w:rFonts w:ascii="Arial" w:hAnsi="Arial" w:cs="Arial"/>
          <w:szCs w:val="24"/>
        </w:rPr>
      </w:pPr>
      <w:r w:rsidRPr="00B5725B">
        <w:rPr>
          <w:rStyle w:val="textbf"/>
          <w:rFonts w:ascii="Arial" w:hAnsi="Arial" w:cs="Arial"/>
          <w:szCs w:val="24"/>
        </w:rPr>
        <w:t xml:space="preserve">3. Si Ud. estuviera planeando un viaje a Girona ¿encontraría todas las informaciones necesarias en la página web de la oficina de turismo? </w:t>
      </w:r>
    </w:p>
    <w:p w:rsidR="0007030D" w:rsidRPr="00B5725B" w:rsidRDefault="0007030D" w:rsidP="0007030D">
      <w:pPr>
        <w:pStyle w:val="Text-body"/>
        <w:rPr>
          <w:rStyle w:val="textbf"/>
          <w:rFonts w:ascii="Arial" w:hAnsi="Arial" w:cs="Arial"/>
          <w:szCs w:val="24"/>
        </w:rPr>
      </w:pPr>
      <w:r w:rsidRPr="00B5725B">
        <w:rPr>
          <w:rStyle w:val="Enfasis"/>
          <w:rFonts w:ascii="Arial" w:hAnsi="Arial" w:cs="Arial"/>
          <w:szCs w:val="24"/>
        </w:rPr>
        <w:t>Sí.</w:t>
      </w:r>
      <w:r w:rsidRPr="00B5725B">
        <w:rPr>
          <w:rFonts w:ascii="Arial" w:hAnsi="Arial" w:cs="Arial"/>
          <w:szCs w:val="24"/>
        </w:rPr>
        <w:t xml:space="preserve"> </w:t>
      </w:r>
    </w:p>
    <w:p w:rsidR="0007030D" w:rsidRPr="00B5725B" w:rsidRDefault="0007030D" w:rsidP="0007030D">
      <w:pPr>
        <w:pStyle w:val="Text-body"/>
        <w:rPr>
          <w:rStyle w:val="Enfasis"/>
          <w:rFonts w:ascii="Arial" w:hAnsi="Arial" w:cs="Arial"/>
          <w:szCs w:val="24"/>
        </w:rPr>
      </w:pPr>
      <w:r w:rsidRPr="00B5725B">
        <w:rPr>
          <w:rStyle w:val="textbf"/>
          <w:rFonts w:ascii="Arial" w:hAnsi="Arial" w:cs="Arial"/>
          <w:szCs w:val="24"/>
        </w:rPr>
        <w:lastRenderedPageBreak/>
        <w:t xml:space="preserve">4. ¿Cree que la página web de la oficina de turismo de Girona ofrece informaciones útiles para los turistas? Califique de 0 a 10. </w:t>
      </w:r>
    </w:p>
    <w:p w:rsidR="0007030D" w:rsidRPr="00B5725B" w:rsidRDefault="0007030D" w:rsidP="0007030D">
      <w:pPr>
        <w:pStyle w:val="Text-body"/>
        <w:rPr>
          <w:rStyle w:val="textbf"/>
          <w:rFonts w:ascii="Arial" w:hAnsi="Arial" w:cs="Arial"/>
          <w:szCs w:val="24"/>
        </w:rPr>
      </w:pPr>
      <w:r w:rsidRPr="00B5725B">
        <w:rPr>
          <w:rStyle w:val="Enfasis"/>
          <w:rFonts w:ascii="Arial" w:hAnsi="Arial" w:cs="Arial"/>
          <w:szCs w:val="24"/>
        </w:rPr>
        <w:t xml:space="preserve">8 </w:t>
      </w:r>
    </w:p>
    <w:p w:rsidR="0007030D" w:rsidRPr="00B5725B" w:rsidRDefault="0007030D" w:rsidP="0007030D">
      <w:pPr>
        <w:pStyle w:val="Text-body"/>
        <w:rPr>
          <w:rStyle w:val="Enfasis"/>
          <w:rFonts w:ascii="Arial" w:hAnsi="Arial" w:cs="Arial"/>
          <w:szCs w:val="24"/>
        </w:rPr>
      </w:pPr>
      <w:r w:rsidRPr="00B5725B">
        <w:rPr>
          <w:rStyle w:val="textbf"/>
          <w:rFonts w:ascii="Arial" w:hAnsi="Arial" w:cs="Arial"/>
          <w:szCs w:val="24"/>
        </w:rPr>
        <w:t xml:space="preserve">5. ¿Cree que la a navegación es ágil? Califique de 0 a 10 la agilidad de la navegación. </w:t>
      </w:r>
    </w:p>
    <w:p w:rsidR="0007030D" w:rsidRPr="00B5725B" w:rsidRDefault="0007030D" w:rsidP="0007030D">
      <w:pPr>
        <w:pStyle w:val="Text-body"/>
        <w:rPr>
          <w:rStyle w:val="textbf"/>
          <w:rFonts w:ascii="Arial" w:hAnsi="Arial" w:cs="Arial"/>
          <w:szCs w:val="24"/>
        </w:rPr>
      </w:pPr>
      <w:r w:rsidRPr="00B5725B">
        <w:rPr>
          <w:rStyle w:val="Enfasis"/>
          <w:rFonts w:ascii="Arial" w:hAnsi="Arial" w:cs="Arial"/>
          <w:szCs w:val="24"/>
        </w:rPr>
        <w:t>8</w:t>
      </w:r>
      <w:r w:rsidRPr="00B5725B">
        <w:rPr>
          <w:rFonts w:ascii="Arial" w:hAnsi="Arial" w:cs="Arial"/>
          <w:szCs w:val="24"/>
        </w:rPr>
        <w:t xml:space="preserve"> </w:t>
      </w:r>
    </w:p>
    <w:p w:rsidR="0007030D" w:rsidRPr="00B5725B" w:rsidRDefault="0007030D" w:rsidP="0007030D">
      <w:pPr>
        <w:pStyle w:val="Text-body"/>
        <w:rPr>
          <w:rStyle w:val="Enfasis"/>
          <w:rFonts w:ascii="Arial" w:hAnsi="Arial" w:cs="Arial"/>
          <w:szCs w:val="24"/>
        </w:rPr>
      </w:pPr>
      <w:r w:rsidRPr="00B5725B">
        <w:rPr>
          <w:rStyle w:val="textbf"/>
          <w:rFonts w:ascii="Arial" w:hAnsi="Arial" w:cs="Arial"/>
          <w:szCs w:val="24"/>
        </w:rPr>
        <w:t xml:space="preserve">6. ¿Cree importante las opiniones de turistas que ya han visitado el destino? ¿Por qué? </w:t>
      </w:r>
    </w:p>
    <w:p w:rsidR="0007030D" w:rsidRPr="00B5725B" w:rsidRDefault="0007030D" w:rsidP="0007030D">
      <w:pPr>
        <w:pStyle w:val="Text-body"/>
        <w:rPr>
          <w:rStyle w:val="textbf"/>
          <w:rFonts w:ascii="Arial" w:hAnsi="Arial" w:cs="Arial"/>
          <w:szCs w:val="24"/>
        </w:rPr>
      </w:pPr>
      <w:r w:rsidRPr="00B5725B">
        <w:rPr>
          <w:rStyle w:val="Enfasis"/>
          <w:rFonts w:ascii="Arial" w:hAnsi="Arial" w:cs="Arial"/>
          <w:szCs w:val="24"/>
        </w:rPr>
        <w:t>Sí para poder mejorar aspectos que no están funcionando.</w:t>
      </w:r>
      <w:r w:rsidRPr="00B5725B">
        <w:rPr>
          <w:rFonts w:ascii="Arial" w:hAnsi="Arial" w:cs="Arial"/>
          <w:szCs w:val="24"/>
        </w:rPr>
        <w:t xml:space="preserve"> </w:t>
      </w:r>
    </w:p>
    <w:p w:rsidR="0007030D" w:rsidRPr="00B5725B" w:rsidRDefault="0007030D" w:rsidP="0007030D">
      <w:pPr>
        <w:pStyle w:val="Text-body"/>
        <w:rPr>
          <w:rStyle w:val="Enfasis"/>
          <w:rFonts w:ascii="Arial" w:hAnsi="Arial" w:cs="Arial"/>
          <w:szCs w:val="24"/>
        </w:rPr>
      </w:pPr>
      <w:r w:rsidRPr="00B5725B">
        <w:rPr>
          <w:rStyle w:val="textbf"/>
          <w:rFonts w:ascii="Arial" w:hAnsi="Arial" w:cs="Arial"/>
          <w:szCs w:val="24"/>
        </w:rPr>
        <w:t xml:space="preserve">7. ¿Cree importante la presencia de las oficinas de turismo en las redes sociales? ¿Por qué? </w:t>
      </w:r>
    </w:p>
    <w:p w:rsidR="0007030D" w:rsidRPr="00B5725B" w:rsidRDefault="0007030D" w:rsidP="0007030D">
      <w:pPr>
        <w:pStyle w:val="Text-body"/>
        <w:rPr>
          <w:rStyle w:val="textbf"/>
          <w:rFonts w:ascii="Arial" w:hAnsi="Arial" w:cs="Arial"/>
          <w:szCs w:val="24"/>
        </w:rPr>
      </w:pPr>
      <w:r w:rsidRPr="00B5725B">
        <w:rPr>
          <w:rStyle w:val="Enfasis"/>
          <w:rFonts w:ascii="Arial" w:hAnsi="Arial" w:cs="Arial"/>
          <w:szCs w:val="24"/>
        </w:rPr>
        <w:t>Sí para hacer promoción sobretodo.</w:t>
      </w:r>
      <w:r w:rsidRPr="00B5725B">
        <w:rPr>
          <w:rFonts w:ascii="Arial" w:hAnsi="Arial" w:cs="Arial"/>
          <w:szCs w:val="24"/>
        </w:rPr>
        <w:t xml:space="preserve"> </w:t>
      </w:r>
    </w:p>
    <w:p w:rsidR="0007030D" w:rsidRPr="00B5725B" w:rsidRDefault="0007030D" w:rsidP="0007030D">
      <w:pPr>
        <w:pStyle w:val="Text-body"/>
        <w:rPr>
          <w:rStyle w:val="Enfasis"/>
          <w:rFonts w:ascii="Arial" w:hAnsi="Arial" w:cs="Arial"/>
          <w:szCs w:val="24"/>
        </w:rPr>
      </w:pPr>
      <w:r w:rsidRPr="00B5725B">
        <w:rPr>
          <w:rStyle w:val="textbf"/>
          <w:rFonts w:ascii="Arial" w:hAnsi="Arial" w:cs="Arial"/>
          <w:szCs w:val="24"/>
        </w:rPr>
        <w:t xml:space="preserve">8. ¿Propondría algún cambio en la pagina web de la oficina de turismo? ¿Cuál? </w:t>
      </w:r>
    </w:p>
    <w:p w:rsidR="0007030D" w:rsidRPr="00B5725B" w:rsidRDefault="0007030D" w:rsidP="0007030D">
      <w:pPr>
        <w:pStyle w:val="Text-body"/>
        <w:rPr>
          <w:rFonts w:ascii="Arial" w:hAnsi="Arial" w:cs="Arial"/>
          <w:szCs w:val="24"/>
        </w:rPr>
      </w:pPr>
      <w:r w:rsidRPr="00B5725B">
        <w:rPr>
          <w:rStyle w:val="Enfasis"/>
          <w:rFonts w:ascii="Arial" w:hAnsi="Arial" w:cs="Arial"/>
          <w:szCs w:val="24"/>
        </w:rPr>
        <w:t>Más actual, moderna.</w:t>
      </w:r>
      <w:r w:rsidRPr="00B5725B">
        <w:rPr>
          <w:rFonts w:ascii="Arial" w:hAnsi="Arial" w:cs="Arial"/>
          <w:szCs w:val="24"/>
        </w:rPr>
        <w:t xml:space="preserve"> </w:t>
      </w:r>
    </w:p>
    <w:p w:rsidR="00C44D4D" w:rsidRDefault="00C44D4D"/>
    <w:sectPr w:rsidR="00C44D4D">
      <w:type w:val="continuous"/>
      <w:pgSz w:w="11950" w:h="16901"/>
      <w:pgMar w:top="1134" w:right="1440" w:bottom="113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30D"/>
    <w:rsid w:val="0007030D"/>
    <w:rsid w:val="002F0D19"/>
    <w:rsid w:val="009B2130"/>
    <w:rsid w:val="00C02CA1"/>
    <w:rsid w:val="00C44D4D"/>
    <w:rsid w:val="00FB6FF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30D"/>
    <w:pPr>
      <w:widowControl w:val="0"/>
      <w:suppressAutoHyphens/>
      <w:spacing w:after="0" w:line="240" w:lineRule="auto"/>
    </w:pPr>
    <w:rPr>
      <w:rFonts w:ascii="Times New Roman" w:eastAsia="Times New Roman" w:hAnsi="Times New Roman" w:cs="Times New Roman"/>
      <w:sz w:val="24"/>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Enfasis">
    <w:name w:val="Emphasis"/>
    <w:qFormat/>
    <w:rsid w:val="0007030D"/>
    <w:rPr>
      <w:i/>
    </w:rPr>
  </w:style>
  <w:style w:type="character" w:customStyle="1" w:styleId="textbf">
    <w:name w:val="textbf"/>
    <w:rsid w:val="0007030D"/>
    <w:rPr>
      <w:b/>
      <w:i w:val="0"/>
    </w:rPr>
  </w:style>
  <w:style w:type="paragraph" w:customStyle="1" w:styleId="clearpage">
    <w:name w:val="clearpage"/>
    <w:basedOn w:val="Text-body"/>
    <w:rsid w:val="0007030D"/>
    <w:pPr>
      <w:pageBreakBefore/>
    </w:pPr>
  </w:style>
  <w:style w:type="paragraph" w:customStyle="1" w:styleId="First-line-indent">
    <w:name w:val="First-line-indent"/>
    <w:basedOn w:val="Text-body"/>
    <w:rsid w:val="0007030D"/>
    <w:pPr>
      <w:ind w:firstLine="283"/>
    </w:pPr>
  </w:style>
  <w:style w:type="paragraph" w:customStyle="1" w:styleId="Text-body">
    <w:name w:val="Text-body"/>
    <w:basedOn w:val="Normal"/>
    <w:next w:val="First-line-indent"/>
    <w:rsid w:val="0007030D"/>
    <w:pPr>
      <w:spacing w:line="288" w:lineRule="auto"/>
      <w:jc w:val="both"/>
    </w:pPr>
  </w:style>
  <w:style w:type="paragraph" w:customStyle="1" w:styleId="Quote1">
    <w:name w:val="Quote1"/>
    <w:basedOn w:val="Text-body"/>
    <w:next w:val="Text-body"/>
    <w:rsid w:val="0007030D"/>
    <w:pPr>
      <w:spacing w:before="113" w:after="113"/>
      <w:ind w:left="567" w:right="567"/>
    </w:pPr>
  </w:style>
  <w:style w:type="paragraph" w:customStyle="1" w:styleId="begin-env-p">
    <w:name w:val="begin-env-p"/>
    <w:rsid w:val="0007030D"/>
    <w:pPr>
      <w:widowControl w:val="0"/>
      <w:suppressAutoHyphens/>
      <w:spacing w:before="113" w:after="0" w:line="6" w:lineRule="exact"/>
    </w:pPr>
    <w:rPr>
      <w:rFonts w:ascii="Times New Roman" w:eastAsia="Times New Roman" w:hAnsi="Times New Roman" w:cs="Times New Roman"/>
      <w:sz w:val="24"/>
      <w:szCs w:val="20"/>
      <w:lang w:eastAsia="es-ES"/>
    </w:rPr>
  </w:style>
  <w:style w:type="paragraph" w:customStyle="1" w:styleId="end-env-p">
    <w:name w:val="end-env-p"/>
    <w:rsid w:val="0007030D"/>
    <w:pPr>
      <w:widowControl w:val="0"/>
      <w:suppressAutoHyphens/>
      <w:spacing w:after="113" w:line="6" w:lineRule="exact"/>
    </w:pPr>
    <w:rPr>
      <w:rFonts w:ascii="Times New Roman" w:eastAsia="Times New Roman" w:hAnsi="Times New Roman" w:cs="Times New Roman"/>
      <w:sz w:val="24"/>
      <w:szCs w:val="20"/>
      <w:lang w:eastAsia="es-ES"/>
    </w:rPr>
  </w:style>
  <w:style w:type="paragraph" w:customStyle="1" w:styleId="Heading-1">
    <w:name w:val="Heading-1"/>
    <w:basedOn w:val="Normal"/>
    <w:next w:val="Text-body"/>
    <w:rsid w:val="0007030D"/>
    <w:pPr>
      <w:keepNext/>
      <w:spacing w:before="800" w:after="500"/>
    </w:pPr>
    <w:rPr>
      <w:rFonts w:ascii="Arial" w:eastAsia="MS Mincho" w:hAnsi="Arial" w:cs="Tahoma"/>
      <w:sz w:val="28"/>
      <w:szCs w:val="28"/>
    </w:rPr>
  </w:style>
  <w:style w:type="paragraph" w:customStyle="1" w:styleId="Heading-2">
    <w:name w:val="Heading-2"/>
    <w:basedOn w:val="Normal"/>
    <w:next w:val="Text-body"/>
    <w:rsid w:val="0007030D"/>
    <w:pPr>
      <w:keepNext/>
      <w:spacing w:before="240" w:after="180"/>
    </w:pPr>
    <w:rPr>
      <w:rFonts w:ascii="Arial" w:eastAsia="MS Mincho" w:hAnsi="Arial" w:cs="Tahoma"/>
      <w:sz w:val="28"/>
      <w:szCs w:val="28"/>
    </w:rPr>
  </w:style>
  <w:style w:type="paragraph" w:styleId="Textodeglobo">
    <w:name w:val="Balloon Text"/>
    <w:basedOn w:val="Normal"/>
    <w:link w:val="TextodegloboCar"/>
    <w:uiPriority w:val="99"/>
    <w:semiHidden/>
    <w:unhideWhenUsed/>
    <w:rsid w:val="009B2130"/>
    <w:rPr>
      <w:rFonts w:ascii="Tahoma" w:hAnsi="Tahoma" w:cs="Tahoma"/>
      <w:sz w:val="16"/>
      <w:szCs w:val="16"/>
    </w:rPr>
  </w:style>
  <w:style w:type="character" w:customStyle="1" w:styleId="TextodegloboCar">
    <w:name w:val="Texto de globo Car"/>
    <w:basedOn w:val="Fuentedeprrafopredeter"/>
    <w:link w:val="Textodeglobo"/>
    <w:uiPriority w:val="99"/>
    <w:semiHidden/>
    <w:rsid w:val="009B2130"/>
    <w:rPr>
      <w:rFonts w:ascii="Tahoma" w:eastAsia="Times New Roman" w:hAnsi="Tahoma" w:cs="Tahoma"/>
      <w:sz w:val="16"/>
      <w:szCs w:val="16"/>
      <w:lang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30D"/>
    <w:pPr>
      <w:widowControl w:val="0"/>
      <w:suppressAutoHyphens/>
      <w:spacing w:after="0" w:line="240" w:lineRule="auto"/>
    </w:pPr>
    <w:rPr>
      <w:rFonts w:ascii="Times New Roman" w:eastAsia="Times New Roman" w:hAnsi="Times New Roman" w:cs="Times New Roman"/>
      <w:sz w:val="24"/>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Enfasis">
    <w:name w:val="Emphasis"/>
    <w:qFormat/>
    <w:rsid w:val="0007030D"/>
    <w:rPr>
      <w:i/>
    </w:rPr>
  </w:style>
  <w:style w:type="character" w:customStyle="1" w:styleId="textbf">
    <w:name w:val="textbf"/>
    <w:rsid w:val="0007030D"/>
    <w:rPr>
      <w:b/>
      <w:i w:val="0"/>
    </w:rPr>
  </w:style>
  <w:style w:type="paragraph" w:customStyle="1" w:styleId="clearpage">
    <w:name w:val="clearpage"/>
    <w:basedOn w:val="Text-body"/>
    <w:rsid w:val="0007030D"/>
    <w:pPr>
      <w:pageBreakBefore/>
    </w:pPr>
  </w:style>
  <w:style w:type="paragraph" w:customStyle="1" w:styleId="First-line-indent">
    <w:name w:val="First-line-indent"/>
    <w:basedOn w:val="Text-body"/>
    <w:rsid w:val="0007030D"/>
    <w:pPr>
      <w:ind w:firstLine="283"/>
    </w:pPr>
  </w:style>
  <w:style w:type="paragraph" w:customStyle="1" w:styleId="Text-body">
    <w:name w:val="Text-body"/>
    <w:basedOn w:val="Normal"/>
    <w:next w:val="First-line-indent"/>
    <w:rsid w:val="0007030D"/>
    <w:pPr>
      <w:spacing w:line="288" w:lineRule="auto"/>
      <w:jc w:val="both"/>
    </w:pPr>
  </w:style>
  <w:style w:type="paragraph" w:customStyle="1" w:styleId="Quote1">
    <w:name w:val="Quote1"/>
    <w:basedOn w:val="Text-body"/>
    <w:next w:val="Text-body"/>
    <w:rsid w:val="0007030D"/>
    <w:pPr>
      <w:spacing w:before="113" w:after="113"/>
      <w:ind w:left="567" w:right="567"/>
    </w:pPr>
  </w:style>
  <w:style w:type="paragraph" w:customStyle="1" w:styleId="begin-env-p">
    <w:name w:val="begin-env-p"/>
    <w:rsid w:val="0007030D"/>
    <w:pPr>
      <w:widowControl w:val="0"/>
      <w:suppressAutoHyphens/>
      <w:spacing w:before="113" w:after="0" w:line="6" w:lineRule="exact"/>
    </w:pPr>
    <w:rPr>
      <w:rFonts w:ascii="Times New Roman" w:eastAsia="Times New Roman" w:hAnsi="Times New Roman" w:cs="Times New Roman"/>
      <w:sz w:val="24"/>
      <w:szCs w:val="20"/>
      <w:lang w:eastAsia="es-ES"/>
    </w:rPr>
  </w:style>
  <w:style w:type="paragraph" w:customStyle="1" w:styleId="end-env-p">
    <w:name w:val="end-env-p"/>
    <w:rsid w:val="0007030D"/>
    <w:pPr>
      <w:widowControl w:val="0"/>
      <w:suppressAutoHyphens/>
      <w:spacing w:after="113" w:line="6" w:lineRule="exact"/>
    </w:pPr>
    <w:rPr>
      <w:rFonts w:ascii="Times New Roman" w:eastAsia="Times New Roman" w:hAnsi="Times New Roman" w:cs="Times New Roman"/>
      <w:sz w:val="24"/>
      <w:szCs w:val="20"/>
      <w:lang w:eastAsia="es-ES"/>
    </w:rPr>
  </w:style>
  <w:style w:type="paragraph" w:customStyle="1" w:styleId="Heading-1">
    <w:name w:val="Heading-1"/>
    <w:basedOn w:val="Normal"/>
    <w:next w:val="Text-body"/>
    <w:rsid w:val="0007030D"/>
    <w:pPr>
      <w:keepNext/>
      <w:spacing w:before="800" w:after="500"/>
    </w:pPr>
    <w:rPr>
      <w:rFonts w:ascii="Arial" w:eastAsia="MS Mincho" w:hAnsi="Arial" w:cs="Tahoma"/>
      <w:sz w:val="28"/>
      <w:szCs w:val="28"/>
    </w:rPr>
  </w:style>
  <w:style w:type="paragraph" w:customStyle="1" w:styleId="Heading-2">
    <w:name w:val="Heading-2"/>
    <w:basedOn w:val="Normal"/>
    <w:next w:val="Text-body"/>
    <w:rsid w:val="0007030D"/>
    <w:pPr>
      <w:keepNext/>
      <w:spacing w:before="240" w:after="180"/>
    </w:pPr>
    <w:rPr>
      <w:rFonts w:ascii="Arial" w:eastAsia="MS Mincho" w:hAnsi="Arial" w:cs="Tahoma"/>
      <w:sz w:val="28"/>
      <w:szCs w:val="28"/>
    </w:rPr>
  </w:style>
  <w:style w:type="paragraph" w:styleId="Textodeglobo">
    <w:name w:val="Balloon Text"/>
    <w:basedOn w:val="Normal"/>
    <w:link w:val="TextodegloboCar"/>
    <w:uiPriority w:val="99"/>
    <w:semiHidden/>
    <w:unhideWhenUsed/>
    <w:rsid w:val="009B2130"/>
    <w:rPr>
      <w:rFonts w:ascii="Tahoma" w:hAnsi="Tahoma" w:cs="Tahoma"/>
      <w:sz w:val="16"/>
      <w:szCs w:val="16"/>
    </w:rPr>
  </w:style>
  <w:style w:type="character" w:customStyle="1" w:styleId="TextodegloboCar">
    <w:name w:val="Texto de globo Car"/>
    <w:basedOn w:val="Fuentedeprrafopredeter"/>
    <w:link w:val="Textodeglobo"/>
    <w:uiPriority w:val="99"/>
    <w:semiHidden/>
    <w:rsid w:val="009B2130"/>
    <w:rPr>
      <w:rFonts w:ascii="Tahoma" w:eastAsia="Times New Roman"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2530</Words>
  <Characters>13916</Characters>
  <Application>Microsoft Macintosh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BenderOffice</dc:creator>
  <cp:keywords/>
  <dc:description/>
  <cp:lastModifiedBy>Jamile Marcele Radloff</cp:lastModifiedBy>
  <cp:revision>2</cp:revision>
  <dcterms:created xsi:type="dcterms:W3CDTF">2013-08-19T09:31:00Z</dcterms:created>
  <dcterms:modified xsi:type="dcterms:W3CDTF">2013-08-19T09:31:00Z</dcterms:modified>
</cp:coreProperties>
</file>